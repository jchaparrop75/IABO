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FF93" w14:textId="77777777" w:rsidR="00EF7182" w:rsidRPr="00EF7182" w:rsidRDefault="00EF7182" w:rsidP="00EF7182">
      <w:pPr>
        <w:shd w:val="clear" w:color="auto" w:fill="FAFAFA"/>
        <w:spacing w:after="0" w:line="240" w:lineRule="auto"/>
        <w:rPr>
          <w:rFonts w:ascii="Helvetica" w:eastAsia="Times New Roman" w:hAnsi="Helvetica" w:cs="Helvetica"/>
          <w:vanish/>
          <w:sz w:val="24"/>
          <w:szCs w:val="24"/>
          <w:lang w:eastAsia="es-CO"/>
        </w:rPr>
      </w:pPr>
      <w:r w:rsidRPr="00EF7182">
        <w:rPr>
          <w:rFonts w:ascii="Times New Roman" w:eastAsia="Times New Roman" w:hAnsi="Times New Roman" w:cs="Times New Roman"/>
          <w:sz w:val="24"/>
          <w:szCs w:val="24"/>
          <w:lang w:eastAsia="es-CO"/>
        </w:rPr>
        <w:pict w14:anchorId="6916A55D"/>
      </w:r>
      <w:r w:rsidRPr="00EF7182">
        <w:rPr>
          <w:rFonts w:ascii="Times New Roman" w:eastAsia="Times New Roman" w:hAnsi="Times New Roman" w:cs="Times New Roman"/>
          <w:sz w:val="24"/>
          <w:szCs w:val="24"/>
          <w:lang w:eastAsia="es-CO"/>
        </w:rPr>
        <w:pict w14:anchorId="24D2DA19"/>
      </w:r>
      <w:r w:rsidRPr="00EF7182">
        <w:rPr>
          <w:rFonts w:ascii="Helvetica" w:eastAsia="Times New Roman" w:hAnsi="Helvetica" w:cs="Helvetica"/>
          <w:vanish/>
          <w:sz w:val="24"/>
          <w:szCs w:val="24"/>
          <w:lang w:eastAsia="es-CO"/>
        </w:rPr>
        <w:t>Ir a Drive</w:t>
      </w:r>
    </w:p>
    <w:p w14:paraId="410A5EA1" w14:textId="77777777" w:rsidR="00EF7182" w:rsidRPr="00EF7182" w:rsidRDefault="00EF7182" w:rsidP="00EF7182">
      <w:pPr>
        <w:shd w:val="clear" w:color="auto" w:fill="FAFAFA"/>
        <w:spacing w:after="0" w:line="240" w:lineRule="auto"/>
        <w:rPr>
          <w:rFonts w:ascii="Times New Roman" w:eastAsia="Times New Roman" w:hAnsi="Times New Roman" w:cs="Times New Roman"/>
          <w:color w:val="0000FF"/>
          <w:sz w:val="24"/>
          <w:szCs w:val="24"/>
          <w:u w:val="single"/>
          <w:lang w:eastAsia="es-CO"/>
        </w:rPr>
      </w:pPr>
      <w:r w:rsidRPr="00EF7182">
        <w:rPr>
          <w:rFonts w:ascii="Helvetica" w:eastAsia="Times New Roman" w:hAnsi="Helvetica" w:cs="Helvetica"/>
          <w:sz w:val="24"/>
          <w:szCs w:val="24"/>
          <w:lang w:eastAsia="es-CO"/>
        </w:rPr>
        <w:fldChar w:fldCharType="begin"/>
      </w:r>
      <w:r w:rsidRPr="00EF7182">
        <w:rPr>
          <w:rFonts w:ascii="Helvetica" w:eastAsia="Times New Roman" w:hAnsi="Helvetica" w:cs="Helvetica"/>
          <w:sz w:val="24"/>
          <w:szCs w:val="24"/>
          <w:lang w:eastAsia="es-CO"/>
        </w:rPr>
        <w:instrText xml:space="preserve"> HYPERLINK "https://drive.google.com/u/0?usp=docs_web" </w:instrText>
      </w:r>
      <w:r w:rsidRPr="00EF7182">
        <w:rPr>
          <w:rFonts w:ascii="Helvetica" w:eastAsia="Times New Roman" w:hAnsi="Helvetica" w:cs="Helvetica"/>
          <w:sz w:val="24"/>
          <w:szCs w:val="24"/>
          <w:lang w:eastAsia="es-CO"/>
        </w:rPr>
        <w:fldChar w:fldCharType="separate"/>
      </w:r>
    </w:p>
    <w:p w14:paraId="45DD111E" w14:textId="77777777" w:rsidR="00EF7182" w:rsidRPr="00EF7182" w:rsidRDefault="00EF7182" w:rsidP="00EF7182">
      <w:pPr>
        <w:shd w:val="clear" w:color="auto" w:fill="FAFAFA"/>
        <w:spacing w:after="0" w:line="240" w:lineRule="auto"/>
        <w:rPr>
          <w:rFonts w:ascii="Times New Roman" w:eastAsia="Times New Roman" w:hAnsi="Times New Roman" w:cs="Times New Roman"/>
          <w:sz w:val="24"/>
          <w:szCs w:val="24"/>
          <w:lang w:eastAsia="es-CO"/>
        </w:rPr>
      </w:pPr>
      <w:r w:rsidRPr="00EF7182">
        <w:rPr>
          <w:rFonts w:ascii="Helvetica" w:eastAsia="Times New Roman" w:hAnsi="Helvetica" w:cs="Helvetica"/>
          <w:sz w:val="24"/>
          <w:szCs w:val="24"/>
          <w:lang w:eastAsia="es-CO"/>
        </w:rPr>
        <w:fldChar w:fldCharType="end"/>
      </w:r>
    </w:p>
    <w:p w14:paraId="4CE68DE7" w14:textId="77777777" w:rsidR="00EF7182" w:rsidRPr="00EF7182" w:rsidRDefault="00EF7182" w:rsidP="00EF7182">
      <w:pPr>
        <w:shd w:val="clear" w:color="auto" w:fill="FAFAFA"/>
        <w:spacing w:after="0" w:line="240" w:lineRule="auto"/>
        <w:rPr>
          <w:rFonts w:ascii="Times New Roman" w:eastAsia="Times New Roman" w:hAnsi="Times New Roman" w:cs="Times New Roman"/>
          <w:sz w:val="30"/>
          <w:szCs w:val="30"/>
          <w:lang w:eastAsia="es-CO"/>
        </w:rPr>
      </w:pPr>
      <w:r w:rsidRPr="00EF7182">
        <w:rPr>
          <w:rFonts w:ascii="Helvetica" w:eastAsia="Times New Roman" w:hAnsi="Helvetica" w:cs="Helvetica"/>
          <w:sz w:val="30"/>
          <w:szCs w:val="30"/>
          <w:lang w:eastAsia="es-CO"/>
        </w:rPr>
        <w:t>Pregrado Ingeniería Electrónica</w:t>
      </w:r>
    </w:p>
    <w:p w14:paraId="43DEC73C" w14:textId="77777777" w:rsidR="00EF7182" w:rsidRPr="00EF7182" w:rsidRDefault="00EF7182" w:rsidP="00EF7182">
      <w:pPr>
        <w:spacing w:after="0" w:line="240" w:lineRule="auto"/>
        <w:rPr>
          <w:rFonts w:ascii="Work Sans" w:eastAsia="Times New Roman" w:hAnsi="Work Sans" w:cs="Times New Roman"/>
          <w:color w:val="595959"/>
          <w:sz w:val="20"/>
          <w:szCs w:val="20"/>
          <w:lang w:eastAsia="es-CO"/>
        </w:rPr>
      </w:pPr>
    </w:p>
    <w:p w14:paraId="548E2D5A" w14:textId="77777777" w:rsidR="00EF7182" w:rsidRPr="00EF7182" w:rsidRDefault="00EF7182" w:rsidP="00EF7182">
      <w:pPr>
        <w:keepNext/>
        <w:spacing w:after="0" w:line="240" w:lineRule="auto"/>
        <w:ind w:right="992"/>
        <w:rPr>
          <w:rFonts w:ascii="Montserrat" w:eastAsia="Times New Roman" w:hAnsi="Montserrat" w:cs="Times New Roman"/>
          <w:b/>
          <w:bCs/>
          <w:color w:val="D0021B"/>
          <w:sz w:val="72"/>
          <w:szCs w:val="72"/>
          <w:lang w:eastAsia="es-CO"/>
        </w:rPr>
      </w:pPr>
      <w:r w:rsidRPr="00EF7182">
        <w:rPr>
          <w:rFonts w:ascii="Montserrat" w:eastAsia="Times New Roman" w:hAnsi="Montserrat" w:cs="Times New Roman"/>
          <w:b/>
          <w:bCs/>
          <w:color w:val="D0021B"/>
          <w:sz w:val="60"/>
          <w:szCs w:val="60"/>
          <w:lang w:eastAsia="es-CO"/>
        </w:rPr>
        <w:t>Pregrado</w:t>
      </w:r>
    </w:p>
    <w:p w14:paraId="6D6EA664" w14:textId="77777777" w:rsidR="00EF7182" w:rsidRPr="00EF7182" w:rsidRDefault="00EF7182" w:rsidP="00EF7182">
      <w:pPr>
        <w:keepNext/>
        <w:spacing w:after="0" w:line="240" w:lineRule="auto"/>
        <w:ind w:right="992"/>
        <w:rPr>
          <w:rFonts w:ascii="Montserrat" w:eastAsia="Times New Roman" w:hAnsi="Montserrat" w:cs="Times New Roman"/>
          <w:b/>
          <w:bCs/>
          <w:color w:val="D0021B"/>
          <w:sz w:val="72"/>
          <w:szCs w:val="72"/>
          <w:lang w:eastAsia="es-CO"/>
        </w:rPr>
      </w:pPr>
      <w:r w:rsidRPr="00EF7182">
        <w:rPr>
          <w:rFonts w:ascii="Montserrat" w:eastAsia="Times New Roman" w:hAnsi="Montserrat" w:cs="Times New Roman"/>
          <w:b/>
          <w:bCs/>
          <w:color w:val="D0021B"/>
          <w:sz w:val="60"/>
          <w:szCs w:val="60"/>
          <w:lang w:eastAsia="es-CO"/>
        </w:rPr>
        <w:t>Ingeniería Electrónica</w:t>
      </w:r>
    </w:p>
    <w:p w14:paraId="48F23C38"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Work Sans" w:eastAsia="Times New Roman" w:hAnsi="Work Sans" w:cs="Times New Roman"/>
          <w:noProof/>
          <w:color w:val="595959"/>
          <w:sz w:val="20"/>
          <w:szCs w:val="20"/>
          <w:bdr w:val="single" w:sz="2" w:space="0" w:color="000000" w:frame="1"/>
          <w:lang w:eastAsia="es-CO"/>
        </w:rPr>
        <w:drawing>
          <wp:inline distT="0" distB="0" distL="0" distR="0" wp14:anchorId="4805A77B" wp14:editId="1BF6EE94">
            <wp:extent cx="3360420" cy="1870075"/>
            <wp:effectExtent l="0" t="0" r="0" b="0"/>
            <wp:docPr id="1" name="Imagen 1" descr="https://lh3.googleusercontent.com/Y7I4YfbL0lcoeke7vw64bjTwbdyCzSAgg_oTfx5zMiVraM4Uomh1JcMhqPXeq81CSapAUHlIXXgBLmUZhTaA-PyHUECqDYqu7UPTBLXP2bDi3-TkIowBmn63R44C1RN2mljSgOIf=s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7I4YfbL0lcoeke7vw64bjTwbdyCzSAgg_oTfx5zMiVraM4Uomh1JcMhqPXeq81CSapAUHlIXXgBLmUZhTaA-PyHUECqDYqu7UPTBLXP2bDi3-TkIowBmn63R44C1RN2mljSgOIf=s8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420" cy="1870075"/>
                    </a:xfrm>
                    <a:prstGeom prst="rect">
                      <a:avLst/>
                    </a:prstGeom>
                    <a:noFill/>
                    <a:ln>
                      <a:noFill/>
                    </a:ln>
                  </pic:spPr>
                </pic:pic>
              </a:graphicData>
            </a:graphic>
          </wp:inline>
        </w:drawing>
      </w:r>
    </w:p>
    <w:p w14:paraId="0FFD0DC8"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80 caracteres)</w:t>
      </w:r>
    </w:p>
    <w:p w14:paraId="7A067889" w14:textId="77777777" w:rsidR="00EF7182" w:rsidRPr="00EF7182" w:rsidRDefault="00EF7182" w:rsidP="00EF7182">
      <w:pPr>
        <w:spacing w:after="0" w:line="240" w:lineRule="auto"/>
        <w:rPr>
          <w:rFonts w:ascii="Work Sans" w:eastAsia="Times New Roman" w:hAnsi="Work Sans" w:cs="Times New Roman"/>
          <w:color w:val="595959"/>
          <w:sz w:val="20"/>
          <w:szCs w:val="20"/>
          <w:lang w:eastAsia="es-CO"/>
        </w:rPr>
      </w:pPr>
      <w:commentRangeStart w:id="0"/>
      <w:r w:rsidRPr="00EF7182">
        <w:rPr>
          <w:rFonts w:ascii="Montserrat" w:eastAsia="Times New Roman" w:hAnsi="Montserrat" w:cs="Times New Roman"/>
          <w:color w:val="595959"/>
          <w:sz w:val="30"/>
          <w:szCs w:val="30"/>
          <w:lang w:eastAsia="es-CO"/>
        </w:rPr>
        <w:t>Ingeniería Electrónica en la Escuela: sistemas y dispositivos digitales para una nueva generación</w:t>
      </w:r>
      <w:commentRangeEnd w:id="0"/>
      <w:r>
        <w:rPr>
          <w:rStyle w:val="Refdecomentario"/>
        </w:rPr>
        <w:commentReference w:id="0"/>
      </w:r>
    </w:p>
    <w:p w14:paraId="654B1987"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Presentación</w:t>
      </w:r>
    </w:p>
    <w:p w14:paraId="0D1F3054"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110 caracteres)</w:t>
      </w:r>
    </w:p>
    <w:p w14:paraId="008DC9A8" w14:textId="77777777" w:rsidR="00EF7182" w:rsidRPr="00EF7182" w:rsidRDefault="00EF7182" w:rsidP="00EF7182">
      <w:pPr>
        <w:keepNext/>
        <w:spacing w:after="0" w:line="240" w:lineRule="auto"/>
        <w:ind w:right="-2"/>
        <w:rPr>
          <w:rFonts w:ascii="Montserrat" w:eastAsia="Times New Roman" w:hAnsi="Montserrat" w:cs="Times New Roman"/>
          <w:b/>
          <w:bCs/>
          <w:color w:val="D0021B"/>
          <w:sz w:val="72"/>
          <w:szCs w:val="72"/>
          <w:lang w:eastAsia="es-CO"/>
        </w:rPr>
      </w:pPr>
      <w:r w:rsidRPr="00EF7182">
        <w:rPr>
          <w:rFonts w:ascii="Montserrat" w:eastAsia="Times New Roman" w:hAnsi="Montserrat" w:cs="Times New Roman"/>
          <w:b/>
          <w:bCs/>
          <w:color w:val="D0021B"/>
          <w:sz w:val="60"/>
          <w:szCs w:val="60"/>
          <w:lang w:eastAsia="es-CO"/>
        </w:rPr>
        <w:t xml:space="preserve">¡Sé parte de la Industria 4.0 y del desarrollo de la inteligencia </w:t>
      </w:r>
      <w:proofErr w:type="gramStart"/>
      <w:r w:rsidRPr="00EF7182">
        <w:rPr>
          <w:rFonts w:ascii="Montserrat" w:eastAsia="Times New Roman" w:hAnsi="Montserrat" w:cs="Times New Roman"/>
          <w:b/>
          <w:bCs/>
          <w:color w:val="D0021B"/>
          <w:sz w:val="60"/>
          <w:szCs w:val="60"/>
          <w:lang w:eastAsia="es-CO"/>
        </w:rPr>
        <w:t>artificial</w:t>
      </w:r>
      <w:proofErr w:type="gramEnd"/>
      <w:r w:rsidRPr="00EF7182">
        <w:rPr>
          <w:rFonts w:ascii="Montserrat" w:eastAsia="Times New Roman" w:hAnsi="Montserrat" w:cs="Times New Roman"/>
          <w:b/>
          <w:bCs/>
          <w:color w:val="D0021B"/>
          <w:sz w:val="60"/>
          <w:szCs w:val="60"/>
          <w:lang w:eastAsia="es-CO"/>
        </w:rPr>
        <w:t>!</w:t>
      </w:r>
    </w:p>
    <w:p w14:paraId="5A7DDBEA"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400 caracteres)</w:t>
      </w:r>
    </w:p>
    <w:p w14:paraId="296A8E74"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 xml:space="preserve">El Programa de Ingeniería Electrónica de la Escuela Colombiana de Ingeniería Julio Garavito forma líderes que usan las propiedades de la </w:t>
      </w:r>
      <w:proofErr w:type="spellStart"/>
      <w:r w:rsidRPr="00EF7182">
        <w:rPr>
          <w:rFonts w:ascii="Montserrat" w:eastAsia="Times New Roman" w:hAnsi="Montserrat" w:cs="Times New Roman"/>
          <w:color w:val="595959"/>
          <w:lang w:eastAsia="es-CO"/>
        </w:rPr>
        <w:t>materia</w:t>
      </w:r>
      <w:ins w:id="1" w:author="JAVIER ALBERTO CHAPARRO PRECIADO" w:date="2020-03-11T10:39:00Z">
        <w:r>
          <w:rPr>
            <w:rFonts w:ascii="Montserrat" w:eastAsia="Times New Roman" w:hAnsi="Montserrat" w:cs="Times New Roman"/>
            <w:color w:val="595959"/>
            <w:lang w:eastAsia="es-CO"/>
          </w:rPr>
          <w:t>,</w:t>
        </w:r>
      </w:ins>
      <w:del w:id="2" w:author="JAVIER ALBERTO CHAPARRO PRECIADO" w:date="2020-03-11T10:39:00Z">
        <w:r w:rsidDel="00EF7182">
          <w:rPr>
            <w:rFonts w:ascii="Montserrat" w:eastAsia="Times New Roman" w:hAnsi="Montserrat" w:cs="Times New Roman"/>
            <w:color w:val="595959"/>
            <w:lang w:eastAsia="es-CO"/>
          </w:rPr>
          <w:delText xml:space="preserve"> </w:delText>
        </w:r>
        <w:r w:rsidRPr="00EF7182" w:rsidDel="00EF7182">
          <w:rPr>
            <w:rFonts w:ascii="Montserrat" w:eastAsia="Times New Roman" w:hAnsi="Montserrat" w:cs="Times New Roman"/>
            <w:color w:val="595959"/>
            <w:lang w:eastAsia="es-CO"/>
          </w:rPr>
          <w:delText xml:space="preserve"> y </w:delText>
        </w:r>
      </w:del>
      <w:r w:rsidRPr="00EF7182">
        <w:rPr>
          <w:rFonts w:ascii="Montserrat" w:eastAsia="Times New Roman" w:hAnsi="Montserrat" w:cs="Times New Roman"/>
          <w:color w:val="595959"/>
          <w:lang w:eastAsia="es-CO"/>
        </w:rPr>
        <w:t>las</w:t>
      </w:r>
      <w:proofErr w:type="spellEnd"/>
      <w:r w:rsidRPr="00EF7182">
        <w:rPr>
          <w:rFonts w:ascii="Montserrat" w:eastAsia="Times New Roman" w:hAnsi="Montserrat" w:cs="Times New Roman"/>
          <w:color w:val="595959"/>
          <w:lang w:eastAsia="es-CO"/>
        </w:rPr>
        <w:t xml:space="preserve"> fuentes de energía </w:t>
      </w:r>
      <w:ins w:id="3" w:author="JAVIER ALBERTO CHAPARRO PRECIADO" w:date="2020-03-11T10:38:00Z">
        <w:r>
          <w:rPr>
            <w:rFonts w:ascii="Montserrat" w:eastAsia="Times New Roman" w:hAnsi="Montserrat" w:cs="Times New Roman"/>
            <w:color w:val="595959"/>
            <w:lang w:eastAsia="es-CO"/>
          </w:rPr>
          <w:t>y el procesamiento de la información</w:t>
        </w:r>
      </w:ins>
      <w:r>
        <w:rPr>
          <w:rFonts w:ascii="Montserrat" w:eastAsia="Times New Roman" w:hAnsi="Montserrat" w:cs="Times New Roman"/>
          <w:color w:val="595959"/>
          <w:lang w:eastAsia="es-CO"/>
        </w:rPr>
        <w:t xml:space="preserve"> </w:t>
      </w:r>
      <w:r w:rsidRPr="00EF7182">
        <w:rPr>
          <w:rFonts w:ascii="Montserrat" w:eastAsia="Times New Roman" w:hAnsi="Montserrat" w:cs="Times New Roman"/>
          <w:color w:val="595959"/>
          <w:lang w:eastAsia="es-CO"/>
        </w:rPr>
        <w:t xml:space="preserve">para diseñar circuitos, dispositivos y sistemas que den soluciones </w:t>
      </w:r>
      <w:ins w:id="4" w:author="JAVIER ALBERTO CHAPARRO PRECIADO" w:date="2020-03-11T10:39:00Z">
        <w:r>
          <w:rPr>
            <w:rFonts w:ascii="Montserrat" w:eastAsia="Times New Roman" w:hAnsi="Montserrat" w:cs="Times New Roman"/>
            <w:color w:val="595959"/>
            <w:lang w:eastAsia="es-CO"/>
          </w:rPr>
          <w:t xml:space="preserve">a problemáticas relacionadas con </w:t>
        </w:r>
      </w:ins>
      <w:del w:id="5" w:author="JAVIER ALBERTO CHAPARRO PRECIADO" w:date="2020-03-11T10:39:00Z">
        <w:r w:rsidRPr="00EF7182" w:rsidDel="00EF7182">
          <w:rPr>
            <w:rFonts w:ascii="Montserrat" w:eastAsia="Times New Roman" w:hAnsi="Montserrat" w:cs="Times New Roman"/>
            <w:color w:val="595959"/>
            <w:lang w:eastAsia="es-CO"/>
          </w:rPr>
          <w:delText xml:space="preserve">en </w:delText>
        </w:r>
      </w:del>
      <w:r w:rsidRPr="00EF7182">
        <w:rPr>
          <w:rFonts w:ascii="Montserrat" w:eastAsia="Times New Roman" w:hAnsi="Montserrat" w:cs="Times New Roman"/>
          <w:color w:val="595959"/>
          <w:lang w:eastAsia="es-CO"/>
        </w:rPr>
        <w:t>la economía, la industria, la agricultura, las telecomunicaciones, la salud, los servicios, la educación, el arte y la cultura</w:t>
      </w:r>
      <w:ins w:id="6" w:author="JAVIER ALBERTO CHAPARRO PRECIADO" w:date="2020-03-11T10:38:00Z">
        <w:r>
          <w:rPr>
            <w:rFonts w:ascii="Montserrat" w:eastAsia="Times New Roman" w:hAnsi="Montserrat" w:cs="Times New Roman"/>
            <w:color w:val="595959"/>
            <w:lang w:eastAsia="es-CO"/>
          </w:rPr>
          <w:t xml:space="preserve"> entre otros sectores</w:t>
        </w:r>
      </w:ins>
      <w:r w:rsidRPr="00EF7182">
        <w:rPr>
          <w:rFonts w:ascii="Montserrat" w:eastAsia="Times New Roman" w:hAnsi="Montserrat" w:cs="Times New Roman"/>
          <w:color w:val="595959"/>
          <w:lang w:eastAsia="es-CO"/>
        </w:rPr>
        <w:t>.</w:t>
      </w:r>
    </w:p>
    <w:p w14:paraId="77E7D366" w14:textId="77777777" w:rsidR="00EF7182" w:rsidRPr="00EF7182" w:rsidRDefault="00EF7182" w:rsidP="00EF7182">
      <w:pPr>
        <w:spacing w:after="0" w:line="240" w:lineRule="auto"/>
        <w:jc w:val="center"/>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45 caracteres)</w:t>
      </w:r>
    </w:p>
    <w:p w14:paraId="13A5F967" w14:textId="77777777" w:rsidR="00EF7182" w:rsidRDefault="00EF7182" w:rsidP="00EF7182">
      <w:pPr>
        <w:spacing w:after="0" w:line="240" w:lineRule="auto"/>
        <w:ind w:left="-6"/>
        <w:jc w:val="center"/>
        <w:rPr>
          <w:ins w:id="7" w:author="JAVIER ALBERTO CHAPARRO PRECIADO" w:date="2020-03-11T10:44:00Z"/>
          <w:rFonts w:ascii="Montserrat" w:eastAsia="Times New Roman" w:hAnsi="Montserrat" w:cs="Times New Roman"/>
          <w:b/>
          <w:bCs/>
          <w:color w:val="D0021B"/>
          <w:sz w:val="28"/>
          <w:szCs w:val="28"/>
          <w:lang w:eastAsia="es-CO"/>
        </w:rPr>
      </w:pPr>
      <w:r w:rsidRPr="00EF7182">
        <w:rPr>
          <w:rFonts w:ascii="Montserrat" w:eastAsia="Times New Roman" w:hAnsi="Montserrat" w:cs="Times New Roman"/>
          <w:b/>
          <w:bCs/>
          <w:color w:val="D0021B"/>
          <w:sz w:val="28"/>
          <w:szCs w:val="28"/>
          <w:lang w:eastAsia="es-CO"/>
        </w:rPr>
        <w:t>“</w:t>
      </w:r>
      <w:r w:rsidRPr="00EF7182">
        <w:rPr>
          <w:rFonts w:ascii="Montserrat" w:eastAsia="Times New Roman" w:hAnsi="Montserrat" w:cs="Times New Roman"/>
          <w:i/>
          <w:iCs/>
          <w:color w:val="D0021B"/>
          <w:sz w:val="28"/>
          <w:szCs w:val="28"/>
          <w:shd w:val="clear" w:color="auto" w:fill="FFFFFF"/>
          <w:lang w:eastAsia="es-CO"/>
        </w:rPr>
        <w:t>Somos el soporte tecnológico de la nueva humanidad</w:t>
      </w:r>
      <w:r w:rsidRPr="00EF7182">
        <w:rPr>
          <w:rFonts w:ascii="Montserrat" w:eastAsia="Times New Roman" w:hAnsi="Montserrat" w:cs="Times New Roman"/>
          <w:b/>
          <w:bCs/>
          <w:color w:val="D0021B"/>
          <w:sz w:val="28"/>
          <w:szCs w:val="28"/>
          <w:lang w:eastAsia="es-CO"/>
        </w:rPr>
        <w:t xml:space="preserve">”. </w:t>
      </w:r>
    </w:p>
    <w:p w14:paraId="615D95F2" w14:textId="77777777" w:rsidR="00B80BBD" w:rsidRPr="00EF7182" w:rsidRDefault="00B80BBD" w:rsidP="00EF7182">
      <w:pPr>
        <w:spacing w:after="0" w:line="240" w:lineRule="auto"/>
        <w:ind w:left="-6"/>
        <w:jc w:val="center"/>
        <w:rPr>
          <w:rFonts w:ascii="Work Sans" w:eastAsia="Times New Roman" w:hAnsi="Work Sans" w:cs="Times New Roman"/>
          <w:color w:val="595959"/>
          <w:sz w:val="20"/>
          <w:szCs w:val="20"/>
          <w:lang w:eastAsia="es-CO"/>
        </w:rPr>
      </w:pPr>
      <w:commentRangeStart w:id="8"/>
      <w:ins w:id="9" w:author="JAVIER ALBERTO CHAPARRO PRECIADO" w:date="2020-03-11T10:45:00Z">
        <w:r>
          <w:rPr>
            <w:rFonts w:ascii="Montserrat" w:eastAsia="Times New Roman" w:hAnsi="Montserrat" w:cs="Times New Roman"/>
            <w:b/>
            <w:bCs/>
            <w:color w:val="D0021B"/>
            <w:sz w:val="28"/>
            <w:szCs w:val="28"/>
            <w:lang w:eastAsia="es-CO"/>
          </w:rPr>
          <w:t xml:space="preserve">Somos el soporte tecnológico para </w:t>
        </w:r>
      </w:ins>
      <w:ins w:id="10" w:author="JAVIER ALBERTO CHAPARRO PRECIADO" w:date="2020-03-11T10:49:00Z">
        <w:r>
          <w:rPr>
            <w:rFonts w:ascii="Montserrat" w:eastAsia="Times New Roman" w:hAnsi="Montserrat" w:cs="Times New Roman"/>
            <w:b/>
            <w:bCs/>
            <w:color w:val="D0021B"/>
            <w:sz w:val="28"/>
            <w:szCs w:val="28"/>
            <w:lang w:eastAsia="es-CO"/>
          </w:rPr>
          <w:t xml:space="preserve">los nuevos retos de la </w:t>
        </w:r>
      </w:ins>
      <w:ins w:id="11" w:author="JAVIER ALBERTO CHAPARRO PRECIADO" w:date="2020-03-11T10:45:00Z">
        <w:r>
          <w:rPr>
            <w:rFonts w:ascii="Montserrat" w:eastAsia="Times New Roman" w:hAnsi="Montserrat" w:cs="Times New Roman"/>
            <w:b/>
            <w:bCs/>
            <w:color w:val="D0021B"/>
            <w:sz w:val="28"/>
            <w:szCs w:val="28"/>
            <w:lang w:eastAsia="es-CO"/>
          </w:rPr>
          <w:t>ingeniería</w:t>
        </w:r>
      </w:ins>
      <w:commentRangeEnd w:id="8"/>
      <w:ins w:id="12" w:author="JAVIER ALBERTO CHAPARRO PRECIADO" w:date="2020-03-11T10:49:00Z">
        <w:r>
          <w:rPr>
            <w:rStyle w:val="Refdecomentario"/>
          </w:rPr>
          <w:commentReference w:id="8"/>
        </w:r>
      </w:ins>
    </w:p>
    <w:p w14:paraId="5E4E4139" w14:textId="77777777" w:rsidR="00EF7182" w:rsidRPr="00EF7182" w:rsidRDefault="00EF7182" w:rsidP="00EF7182">
      <w:pPr>
        <w:spacing w:after="0" w:line="240" w:lineRule="auto"/>
        <w:ind w:left="-6"/>
        <w:jc w:val="center"/>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 xml:space="preserve">Ingeniero </w:t>
      </w:r>
      <w:proofErr w:type="spellStart"/>
      <w:r w:rsidRPr="00EF7182">
        <w:rPr>
          <w:rFonts w:ascii="Montserrat" w:eastAsia="Times New Roman" w:hAnsi="Montserrat" w:cs="Times New Roman"/>
          <w:b/>
          <w:bCs/>
          <w:color w:val="595959"/>
          <w:sz w:val="24"/>
          <w:szCs w:val="24"/>
          <w:lang w:eastAsia="es-CO"/>
        </w:rPr>
        <w:t>Alexánder</w:t>
      </w:r>
      <w:proofErr w:type="spellEnd"/>
      <w:r w:rsidRPr="00EF7182">
        <w:rPr>
          <w:rFonts w:ascii="Montserrat" w:eastAsia="Times New Roman" w:hAnsi="Montserrat" w:cs="Times New Roman"/>
          <w:b/>
          <w:bCs/>
          <w:color w:val="595959"/>
          <w:sz w:val="24"/>
          <w:szCs w:val="24"/>
          <w:lang w:eastAsia="es-CO"/>
        </w:rPr>
        <w:t xml:space="preserve"> Pérez Ruíz</w:t>
      </w:r>
    </w:p>
    <w:p w14:paraId="7B291F84" w14:textId="77777777" w:rsidR="00EF7182" w:rsidRPr="00EF7182" w:rsidRDefault="00EF7182" w:rsidP="00EF7182">
      <w:pPr>
        <w:spacing w:after="0" w:line="240" w:lineRule="auto"/>
        <w:ind w:left="-6"/>
        <w:jc w:val="center"/>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sz w:val="24"/>
          <w:szCs w:val="24"/>
          <w:lang w:eastAsia="es-CO"/>
        </w:rPr>
        <w:t>Decano</w:t>
      </w:r>
    </w:p>
    <w:p w14:paraId="73AAF5CC"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400 caracteres)</w:t>
      </w:r>
    </w:p>
    <w:p w14:paraId="00A49437" w14:textId="6FB60422"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El compromiso de la Escuela es convertir a los estudiantes de Ingeniería Electrónica en profesionales que entienden cómo se desenvuelven los humanos en el mundo contemporáneo</w:t>
      </w:r>
      <w:ins w:id="13" w:author="JAVIER ALBERTO CHAPARRO PRECIADO" w:date="2020-03-11T10:51:00Z">
        <w:r w:rsidR="00BB31A5">
          <w:rPr>
            <w:rFonts w:ascii="Montserrat" w:eastAsia="Times New Roman" w:hAnsi="Montserrat" w:cs="Times New Roman"/>
            <w:color w:val="595959"/>
            <w:lang w:eastAsia="es-CO"/>
          </w:rPr>
          <w:t xml:space="preserve">, sus problemáticas y oportunidades, </w:t>
        </w:r>
      </w:ins>
      <w:del w:id="14" w:author="JAVIER ALBERTO CHAPARRO PRECIADO" w:date="2020-03-11T10:51:00Z">
        <w:r w:rsidRPr="00EF7182" w:rsidDel="00BB31A5">
          <w:rPr>
            <w:rFonts w:ascii="Montserrat" w:eastAsia="Times New Roman" w:hAnsi="Montserrat" w:cs="Times New Roman"/>
            <w:color w:val="595959"/>
            <w:lang w:eastAsia="es-CO"/>
          </w:rPr>
          <w:delText xml:space="preserve"> </w:delText>
        </w:r>
      </w:del>
      <w:ins w:id="15" w:author="JAVIER ALBERTO CHAPARRO PRECIADO" w:date="2020-03-11T10:51:00Z">
        <w:r w:rsidR="00BB31A5">
          <w:rPr>
            <w:rFonts w:ascii="Montserrat" w:eastAsia="Times New Roman" w:hAnsi="Montserrat" w:cs="Times New Roman"/>
            <w:color w:val="595959"/>
            <w:lang w:eastAsia="es-CO"/>
          </w:rPr>
          <w:t>con la capacidad de</w:t>
        </w:r>
      </w:ins>
      <w:del w:id="16" w:author="JAVIER ALBERTO CHAPARRO PRECIADO" w:date="2020-03-11T10:51:00Z">
        <w:r w:rsidRPr="00EF7182" w:rsidDel="00BB31A5">
          <w:rPr>
            <w:rFonts w:ascii="Montserrat" w:eastAsia="Times New Roman" w:hAnsi="Montserrat" w:cs="Times New Roman"/>
            <w:color w:val="595959"/>
            <w:lang w:eastAsia="es-CO"/>
          </w:rPr>
          <w:delText>p</w:delText>
        </w:r>
      </w:del>
      <w:del w:id="17" w:author="JAVIER ALBERTO CHAPARRO PRECIADO" w:date="2020-03-11T10:52:00Z">
        <w:r w:rsidRPr="00EF7182" w:rsidDel="00BB31A5">
          <w:rPr>
            <w:rFonts w:ascii="Montserrat" w:eastAsia="Times New Roman" w:hAnsi="Montserrat" w:cs="Times New Roman"/>
            <w:color w:val="595959"/>
            <w:lang w:eastAsia="es-CO"/>
          </w:rPr>
          <w:delText>ara</w:delText>
        </w:r>
      </w:del>
      <w:r w:rsidRPr="00EF7182">
        <w:rPr>
          <w:rFonts w:ascii="Montserrat" w:eastAsia="Times New Roman" w:hAnsi="Montserrat" w:cs="Times New Roman"/>
          <w:color w:val="595959"/>
          <w:lang w:eastAsia="es-CO"/>
        </w:rPr>
        <w:t xml:space="preserve"> innovar en áreas como la robótica y el control automático inteligente, por medio de educación </w:t>
      </w:r>
      <w:del w:id="18" w:author="JAVIER ALBERTO CHAPARRO PRECIADO" w:date="2020-03-11T10:52:00Z">
        <w:r w:rsidRPr="00EF7182" w:rsidDel="00BB31A5">
          <w:rPr>
            <w:rFonts w:ascii="Montserrat" w:eastAsia="Times New Roman" w:hAnsi="Montserrat" w:cs="Times New Roman"/>
            <w:color w:val="595959"/>
            <w:lang w:eastAsia="es-CO"/>
          </w:rPr>
          <w:delText xml:space="preserve">teórica </w:delText>
        </w:r>
      </w:del>
      <w:r w:rsidRPr="00EF7182">
        <w:rPr>
          <w:rFonts w:ascii="Montserrat" w:eastAsia="Times New Roman" w:hAnsi="Montserrat" w:cs="Times New Roman"/>
          <w:color w:val="595959"/>
          <w:lang w:eastAsia="es-CO"/>
        </w:rPr>
        <w:t xml:space="preserve">de excelente calidad, prácticas y simulaciones en </w:t>
      </w:r>
      <w:r w:rsidRPr="00EF7182">
        <w:rPr>
          <w:rFonts w:ascii="Montserrat" w:eastAsia="Times New Roman" w:hAnsi="Montserrat" w:cs="Times New Roman"/>
          <w:color w:val="595959"/>
          <w:lang w:eastAsia="es-CO"/>
        </w:rPr>
        <w:lastRenderedPageBreak/>
        <w:t xml:space="preserve">laboratorios con tecnología de punta, inmersión en </w:t>
      </w:r>
      <w:ins w:id="19" w:author="JAVIER ALBERTO CHAPARRO PRECIADO" w:date="2020-03-11T10:52:00Z">
        <w:r w:rsidR="00BB31A5">
          <w:rPr>
            <w:rFonts w:ascii="Montserrat" w:eastAsia="Times New Roman" w:hAnsi="Montserrat" w:cs="Times New Roman"/>
            <w:color w:val="595959"/>
            <w:lang w:eastAsia="es-CO"/>
          </w:rPr>
          <w:t xml:space="preserve">ambientes de </w:t>
        </w:r>
      </w:ins>
      <w:r w:rsidRPr="00EF7182">
        <w:rPr>
          <w:rFonts w:ascii="Montserrat" w:eastAsia="Times New Roman" w:hAnsi="Montserrat" w:cs="Times New Roman"/>
          <w:color w:val="595959"/>
          <w:lang w:eastAsia="es-CO"/>
        </w:rPr>
        <w:t>emprendimiento e investigación</w:t>
      </w:r>
      <w:ins w:id="20" w:author="JAVIER ALBERTO CHAPARRO PRECIADO" w:date="2020-03-11T10:52:00Z">
        <w:r w:rsidR="00BB31A5">
          <w:rPr>
            <w:rFonts w:ascii="Montserrat" w:eastAsia="Times New Roman" w:hAnsi="Montserrat" w:cs="Times New Roman"/>
            <w:color w:val="595959"/>
            <w:lang w:eastAsia="es-CO"/>
          </w:rPr>
          <w:t xml:space="preserve">, el trabajo en equipos </w:t>
        </w:r>
        <w:proofErr w:type="spellStart"/>
        <w:r w:rsidR="00BB31A5">
          <w:rPr>
            <w:rFonts w:ascii="Montserrat" w:eastAsia="Times New Roman" w:hAnsi="Montserrat" w:cs="Times New Roman"/>
            <w:color w:val="595959"/>
            <w:lang w:eastAsia="es-CO"/>
          </w:rPr>
          <w:t>multidiscplinarios</w:t>
        </w:r>
      </w:ins>
      <w:proofErr w:type="spellEnd"/>
      <w:ins w:id="21" w:author="JAVIER ALBERTO CHAPARRO PRECIADO" w:date="2020-03-11T10:54:00Z">
        <w:r w:rsidR="00A34912">
          <w:rPr>
            <w:rFonts w:ascii="Montserrat" w:eastAsia="Times New Roman" w:hAnsi="Montserrat" w:cs="Times New Roman"/>
            <w:color w:val="595959"/>
            <w:lang w:eastAsia="es-CO"/>
          </w:rPr>
          <w:t xml:space="preserve"> </w:t>
        </w:r>
        <w:proofErr w:type="spellStart"/>
        <w:r w:rsidR="00A34912">
          <w:rPr>
            <w:rFonts w:ascii="Montserrat" w:eastAsia="Times New Roman" w:hAnsi="Montserrat" w:cs="Times New Roman"/>
            <w:color w:val="595959"/>
            <w:lang w:eastAsia="es-CO"/>
          </w:rPr>
          <w:t>bilinges</w:t>
        </w:r>
      </w:ins>
      <w:proofErr w:type="spellEnd"/>
      <w:ins w:id="22" w:author="JAVIER ALBERTO CHAPARRO PRECIADO" w:date="2020-03-11T10:52:00Z">
        <w:r w:rsidR="00BB31A5">
          <w:rPr>
            <w:rFonts w:ascii="Montserrat" w:eastAsia="Times New Roman" w:hAnsi="Montserrat" w:cs="Times New Roman"/>
            <w:color w:val="595959"/>
            <w:lang w:eastAsia="es-CO"/>
          </w:rPr>
          <w:t>,</w:t>
        </w:r>
      </w:ins>
      <w:r w:rsidRPr="00EF7182">
        <w:rPr>
          <w:rFonts w:ascii="Montserrat" w:eastAsia="Times New Roman" w:hAnsi="Montserrat" w:cs="Times New Roman"/>
          <w:color w:val="595959"/>
          <w:lang w:eastAsia="es-CO"/>
        </w:rPr>
        <w:t xml:space="preserve"> y </w:t>
      </w:r>
      <w:bookmarkStart w:id="23" w:name="_GoBack"/>
      <w:bookmarkEnd w:id="23"/>
      <w:r w:rsidRPr="00EF7182">
        <w:rPr>
          <w:rFonts w:ascii="Montserrat" w:eastAsia="Times New Roman" w:hAnsi="Montserrat" w:cs="Times New Roman"/>
          <w:color w:val="595959"/>
          <w:lang w:eastAsia="es-CO"/>
        </w:rPr>
        <w:t>experiencia laboral dentro y fuera de Colombia.</w:t>
      </w:r>
    </w:p>
    <w:p w14:paraId="44D6B442" w14:textId="77777777" w:rsidR="00EF7182" w:rsidRPr="00EF7182" w:rsidRDefault="00EF7182" w:rsidP="00EF7182">
      <w:pPr>
        <w:spacing w:after="0" w:line="240" w:lineRule="auto"/>
        <w:ind w:left="-6"/>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sz w:val="24"/>
          <w:szCs w:val="24"/>
          <w:lang w:eastAsia="es-CO"/>
        </w:rPr>
        <w:t>------------------------------------------------------------------------------------------------------</w:t>
      </w:r>
    </w:p>
    <w:p w14:paraId="7BCE1D3E"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 xml:space="preserve">Reseña histórica del programa </w:t>
      </w:r>
    </w:p>
    <w:p w14:paraId="2D44D3F4"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1000 caracteres)</w:t>
      </w:r>
    </w:p>
    <w:p w14:paraId="4483F801"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La Escuela Colombiana de Ingeniería Julio Garavito puso en funcionamiento el Programa de Ingeniería Electrónica el primer semestre de 1995, tras ser aprobado por el Consejo Directivo de la institución mediante la Resolución 01 del 5 de julio de 1994.</w:t>
      </w:r>
    </w:p>
    <w:p w14:paraId="15CE1954"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 xml:space="preserve">Éstas son las condiciones que aseguran la calidad de la carrera profesional en cuanto a infraestructura, docencia y desarrollo de investigación: </w:t>
      </w:r>
    </w:p>
    <w:p w14:paraId="1EAE72A0"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-Incorporada al Sistema Nacional de la Educación Superior (SNIES) el 9 de octubre de 1995.</w:t>
      </w:r>
    </w:p>
    <w:p w14:paraId="25702610"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-El Ministerio de Educación le otorgó el Registro Calificado mediante la Resolución 230 del 12 de febrero de 2003 por 7 años. El 11 de diciembre de 2009 fue renovado con la Resolución 10120.</w:t>
      </w:r>
      <w:hyperlink r:id="rId8" w:anchor="cmnt1" w:history="1">
        <w:r w:rsidRPr="00EF7182">
          <w:rPr>
            <w:rFonts w:ascii="Work Sans" w:eastAsia="Times New Roman" w:hAnsi="Work Sans" w:cs="Times New Roman"/>
            <w:color w:val="0000FF"/>
            <w:sz w:val="20"/>
            <w:szCs w:val="20"/>
            <w:u w:val="single"/>
            <w:vertAlign w:val="superscript"/>
            <w:lang w:eastAsia="es-CO"/>
          </w:rPr>
          <w:t>[</w:t>
        </w:r>
        <w:proofErr w:type="gramStart"/>
        <w:r w:rsidRPr="00EF7182">
          <w:rPr>
            <w:rFonts w:ascii="Work Sans" w:eastAsia="Times New Roman" w:hAnsi="Work Sans" w:cs="Times New Roman"/>
            <w:color w:val="0000FF"/>
            <w:sz w:val="20"/>
            <w:szCs w:val="20"/>
            <w:u w:val="single"/>
            <w:vertAlign w:val="superscript"/>
            <w:lang w:eastAsia="es-CO"/>
          </w:rPr>
          <w:t>a</w:t>
        </w:r>
        <w:proofErr w:type="gramEnd"/>
        <w:r w:rsidRPr="00EF7182">
          <w:rPr>
            <w:rFonts w:ascii="Work Sans" w:eastAsia="Times New Roman" w:hAnsi="Work Sans" w:cs="Times New Roman"/>
            <w:color w:val="0000FF"/>
            <w:sz w:val="20"/>
            <w:szCs w:val="20"/>
            <w:u w:val="single"/>
            <w:vertAlign w:val="superscript"/>
            <w:lang w:eastAsia="es-CO"/>
          </w:rPr>
          <w:t>]</w:t>
        </w:r>
      </w:hyperlink>
    </w:p>
    <w:p w14:paraId="5A7107A8"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-Actualmente, el Programa de Ingeniería Electrónica tiene un Registro Calificado mediante la Resolución 8363 del 28 de septiembre de 2011 por 7 años.</w:t>
      </w:r>
      <w:hyperlink r:id="rId9" w:anchor="cmnt2" w:history="1">
        <w:r w:rsidRPr="00EF7182">
          <w:rPr>
            <w:rFonts w:ascii="Work Sans" w:eastAsia="Times New Roman" w:hAnsi="Work Sans" w:cs="Times New Roman"/>
            <w:color w:val="0000FF"/>
            <w:sz w:val="20"/>
            <w:szCs w:val="20"/>
            <w:u w:val="single"/>
            <w:vertAlign w:val="superscript"/>
            <w:lang w:eastAsia="es-CO"/>
          </w:rPr>
          <w:t>[</w:t>
        </w:r>
        <w:proofErr w:type="gramStart"/>
        <w:r w:rsidRPr="00EF7182">
          <w:rPr>
            <w:rFonts w:ascii="Work Sans" w:eastAsia="Times New Roman" w:hAnsi="Work Sans" w:cs="Times New Roman"/>
            <w:color w:val="0000FF"/>
            <w:sz w:val="20"/>
            <w:szCs w:val="20"/>
            <w:u w:val="single"/>
            <w:vertAlign w:val="superscript"/>
            <w:lang w:eastAsia="es-CO"/>
          </w:rPr>
          <w:t>b</w:t>
        </w:r>
        <w:proofErr w:type="gramEnd"/>
        <w:r w:rsidRPr="00EF7182">
          <w:rPr>
            <w:rFonts w:ascii="Work Sans" w:eastAsia="Times New Roman" w:hAnsi="Work Sans" w:cs="Times New Roman"/>
            <w:color w:val="0000FF"/>
            <w:sz w:val="20"/>
            <w:szCs w:val="20"/>
            <w:u w:val="single"/>
            <w:vertAlign w:val="superscript"/>
            <w:lang w:eastAsia="es-CO"/>
          </w:rPr>
          <w:t>]</w:t>
        </w:r>
      </w:hyperlink>
    </w:p>
    <w:p w14:paraId="3D3F9BB0" w14:textId="77777777" w:rsidR="00EF7182" w:rsidRPr="00EF7182" w:rsidRDefault="00EF7182" w:rsidP="00EF7182">
      <w:pPr>
        <w:spacing w:after="0" w:line="240" w:lineRule="auto"/>
        <w:ind w:left="-6"/>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sz w:val="24"/>
          <w:szCs w:val="24"/>
          <w:lang w:eastAsia="es-CO"/>
        </w:rPr>
        <w:t>------------------------------------------------------------------------------------------------------</w:t>
      </w:r>
    </w:p>
    <w:p w14:paraId="4C4478BE"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 xml:space="preserve">Perfil de aspirante (4) </w:t>
      </w:r>
    </w:p>
    <w:p w14:paraId="79D8E7A3"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270 caracteres)</w:t>
      </w:r>
    </w:p>
    <w:p w14:paraId="113B5785" w14:textId="77777777" w:rsidR="00EF7182" w:rsidRPr="00EF7182" w:rsidRDefault="00EF7182" w:rsidP="00EF7182">
      <w:pPr>
        <w:numPr>
          <w:ilvl w:val="0"/>
          <w:numId w:val="1"/>
        </w:num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Actitud curiosa, creativa y crítica sobre temas de tecnología de última generación.</w:t>
      </w:r>
    </w:p>
    <w:p w14:paraId="2C99542C" w14:textId="77777777" w:rsidR="00EF7182" w:rsidRPr="00EF7182" w:rsidRDefault="00EF7182" w:rsidP="00EF7182">
      <w:pPr>
        <w:numPr>
          <w:ilvl w:val="0"/>
          <w:numId w:val="2"/>
        </w:num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Interés por la interacción con profesionales de diferentes áreas y el desarrollo de firmware y equipos electrónicos.        </w:t>
      </w:r>
    </w:p>
    <w:p w14:paraId="113EE112" w14:textId="77777777" w:rsidR="00EF7182" w:rsidRPr="00EF7182" w:rsidRDefault="00EF7182" w:rsidP="00EF7182">
      <w:pPr>
        <w:numPr>
          <w:ilvl w:val="0"/>
          <w:numId w:val="3"/>
        </w:num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Capacidad de adaptación a entornos educativos que buscan soluciones eficientes, eficaces y autóctonas en automatización y robótica, comunicaciones e ingeniería biomédica.</w:t>
      </w:r>
    </w:p>
    <w:p w14:paraId="344D3526" w14:textId="77777777" w:rsidR="00EF7182" w:rsidRPr="00EF7182" w:rsidRDefault="00EF7182" w:rsidP="00EF7182">
      <w:pPr>
        <w:numPr>
          <w:ilvl w:val="0"/>
          <w:numId w:val="4"/>
        </w:num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Interés en comprender los principios de la ingeniería para resolver desafíos regionales, nacionales e internacionales con sistemas electrónicos análogos y digitales.</w:t>
      </w:r>
    </w:p>
    <w:p w14:paraId="10FCC2D5" w14:textId="77777777" w:rsidR="00EF7182" w:rsidRPr="00EF7182" w:rsidRDefault="00EF7182" w:rsidP="00EF7182">
      <w:pPr>
        <w:spacing w:after="0" w:line="240" w:lineRule="auto"/>
        <w:ind w:left="-6"/>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sz w:val="24"/>
          <w:szCs w:val="24"/>
          <w:lang w:eastAsia="es-CO"/>
        </w:rPr>
        <w:t>------------------------------------------------------------------------------------------------------</w:t>
      </w:r>
    </w:p>
    <w:p w14:paraId="4BCB188E"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 xml:space="preserve">Plan de estudios </w:t>
      </w:r>
    </w:p>
    <w:p w14:paraId="4979DBBF"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490 caracteres)</w:t>
      </w:r>
    </w:p>
    <w:p w14:paraId="62F01842"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000000"/>
          <w:lang w:eastAsia="es-CO"/>
        </w:rPr>
        <w:t xml:space="preserve">Organizamos y articulamos cuatro núcleos de formación, áreas y </w:t>
      </w:r>
      <w:proofErr w:type="spellStart"/>
      <w:r w:rsidRPr="00EF7182">
        <w:rPr>
          <w:rFonts w:ascii="Montserrat" w:eastAsia="Times New Roman" w:hAnsi="Montserrat" w:cs="Times New Roman"/>
          <w:color w:val="000000"/>
          <w:lang w:eastAsia="es-CO"/>
        </w:rPr>
        <w:t>subáreas</w:t>
      </w:r>
      <w:proofErr w:type="spellEnd"/>
      <w:r w:rsidRPr="00EF7182">
        <w:rPr>
          <w:rFonts w:ascii="Montserrat" w:eastAsia="Times New Roman" w:hAnsi="Montserrat" w:cs="Times New Roman"/>
          <w:color w:val="000000"/>
          <w:lang w:eastAsia="es-CO"/>
        </w:rPr>
        <w:t>, asignaturas en tres niveles y créditos académicos, a fin de que adquieras las competencias establecidas en el perfil del profesional.</w:t>
      </w:r>
    </w:p>
    <w:p w14:paraId="2FDF8F11"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000000"/>
          <w:lang w:eastAsia="es-CO"/>
        </w:rPr>
        <w:t>Filtra y conoce detalles sobre nuestra estructura curricular haciendo clic en las casillas. Ten en cuenta que debes aprobar las asignaturas del primer nivel para inscribir las del tercero.</w:t>
      </w:r>
      <w:hyperlink r:id="rId10" w:anchor="cmnt3" w:history="1">
        <w:r w:rsidRPr="00EF7182">
          <w:rPr>
            <w:rFonts w:ascii="Work Sans" w:eastAsia="Times New Roman" w:hAnsi="Work Sans" w:cs="Times New Roman"/>
            <w:color w:val="0000FF"/>
            <w:sz w:val="20"/>
            <w:szCs w:val="20"/>
            <w:u w:val="single"/>
            <w:vertAlign w:val="superscript"/>
            <w:lang w:eastAsia="es-CO"/>
          </w:rPr>
          <w:t>[</w:t>
        </w:r>
        <w:proofErr w:type="gramStart"/>
        <w:r w:rsidRPr="00EF7182">
          <w:rPr>
            <w:rFonts w:ascii="Work Sans" w:eastAsia="Times New Roman" w:hAnsi="Work Sans" w:cs="Times New Roman"/>
            <w:color w:val="0000FF"/>
            <w:sz w:val="20"/>
            <w:szCs w:val="20"/>
            <w:u w:val="single"/>
            <w:vertAlign w:val="superscript"/>
            <w:lang w:eastAsia="es-CO"/>
          </w:rPr>
          <w:t>c</w:t>
        </w:r>
        <w:proofErr w:type="gramEnd"/>
        <w:r w:rsidRPr="00EF7182">
          <w:rPr>
            <w:rFonts w:ascii="Work Sans" w:eastAsia="Times New Roman" w:hAnsi="Work Sans" w:cs="Times New Roman"/>
            <w:color w:val="0000FF"/>
            <w:sz w:val="20"/>
            <w:szCs w:val="20"/>
            <w:u w:val="single"/>
            <w:vertAlign w:val="superscript"/>
            <w:lang w:eastAsia="es-CO"/>
          </w:rPr>
          <w:t>]</w:t>
        </w:r>
      </w:hyperlink>
    </w:p>
    <w:p w14:paraId="2E805904" w14:textId="77777777" w:rsidR="00EF7182" w:rsidRPr="00EF7182" w:rsidRDefault="00EF7182" w:rsidP="00EF7182">
      <w:pPr>
        <w:spacing w:after="0" w:line="240" w:lineRule="auto"/>
        <w:ind w:left="-6"/>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sz w:val="24"/>
          <w:szCs w:val="24"/>
          <w:lang w:eastAsia="es-CO"/>
        </w:rPr>
        <w:t>------------------------------------------------------------------------------------------------------</w:t>
      </w:r>
    </w:p>
    <w:p w14:paraId="0CE3C021"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 xml:space="preserve">Perfil del profesional (4) </w:t>
      </w:r>
    </w:p>
    <w:p w14:paraId="184E6504"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595959"/>
          <w:sz w:val="16"/>
          <w:szCs w:val="16"/>
          <w:lang w:eastAsia="es-CO"/>
        </w:rPr>
        <w:t>(</w:t>
      </w:r>
      <w:proofErr w:type="gramStart"/>
      <w:r w:rsidRPr="00EF7182">
        <w:rPr>
          <w:rFonts w:ascii="Montserrat" w:eastAsia="Times New Roman" w:hAnsi="Montserrat" w:cs="Times New Roman"/>
          <w:b/>
          <w:bCs/>
          <w:i/>
          <w:iCs/>
          <w:color w:val="595959"/>
          <w:sz w:val="16"/>
          <w:szCs w:val="16"/>
          <w:lang w:eastAsia="es-CO"/>
        </w:rPr>
        <w:t>máx</w:t>
      </w:r>
      <w:proofErr w:type="gramEnd"/>
      <w:r w:rsidRPr="00EF7182">
        <w:rPr>
          <w:rFonts w:ascii="Montserrat" w:eastAsia="Times New Roman" w:hAnsi="Montserrat" w:cs="Times New Roman"/>
          <w:b/>
          <w:bCs/>
          <w:i/>
          <w:iCs/>
          <w:color w:val="595959"/>
          <w:sz w:val="16"/>
          <w:szCs w:val="16"/>
          <w:lang w:eastAsia="es-CO"/>
        </w:rPr>
        <w:t>. 800 caracteres)</w:t>
      </w:r>
    </w:p>
    <w:p w14:paraId="128618AE" w14:textId="77777777" w:rsidR="00EF7182" w:rsidRPr="00EF7182" w:rsidRDefault="00EF7182" w:rsidP="00EF7182">
      <w:pPr>
        <w:numPr>
          <w:ilvl w:val="0"/>
          <w:numId w:val="5"/>
        </w:num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Líder para analizar, concebir e implementar soluciones electrónicas adecuadas a problemas relacionados con telecomunicaciones, automatización, robótica e ingeniería biomédica.</w:t>
      </w:r>
    </w:p>
    <w:p w14:paraId="3D6D96F7" w14:textId="77777777" w:rsidR="00EF7182" w:rsidRPr="00EF7182" w:rsidRDefault="00EF7182" w:rsidP="00EF7182">
      <w:pPr>
        <w:numPr>
          <w:ilvl w:val="0"/>
          <w:numId w:val="6"/>
        </w:num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Diseñador y ejecutor de proyectos electrónicos de producción masiva y estandarización de los procesos.</w:t>
      </w:r>
    </w:p>
    <w:p w14:paraId="30454DB6" w14:textId="77777777" w:rsidR="00EF7182" w:rsidRPr="00EF7182" w:rsidRDefault="00EF7182" w:rsidP="00EF7182">
      <w:pPr>
        <w:numPr>
          <w:ilvl w:val="0"/>
          <w:numId w:val="7"/>
        </w:num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Gestor en planes sobre el desarrollo de ciudades inteligentes, procesamiento de datos y su interconexión.</w:t>
      </w:r>
    </w:p>
    <w:p w14:paraId="6DC2F9A2" w14:textId="77777777" w:rsidR="00EF7182" w:rsidRPr="00EF7182" w:rsidRDefault="00EF7182" w:rsidP="00EF7182">
      <w:pPr>
        <w:numPr>
          <w:ilvl w:val="0"/>
          <w:numId w:val="8"/>
        </w:num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Graduado de una institución posicionada en el ranking de las diez mejores universidades en ingeniería del país,  de acuerdo con las pruebas de Estado Saber Pro.</w:t>
      </w:r>
      <w:hyperlink r:id="rId11" w:anchor="cmnt4" w:history="1">
        <w:r w:rsidRPr="00EF7182">
          <w:rPr>
            <w:rFonts w:ascii="Work Sans" w:eastAsia="Times New Roman" w:hAnsi="Work Sans" w:cs="Times New Roman"/>
            <w:color w:val="0000FF"/>
            <w:sz w:val="20"/>
            <w:szCs w:val="20"/>
            <w:u w:val="single"/>
            <w:vertAlign w:val="superscript"/>
            <w:lang w:eastAsia="es-CO"/>
          </w:rPr>
          <w:t>[d]</w:t>
        </w:r>
      </w:hyperlink>
      <w:hyperlink r:id="rId12" w:anchor="cmnt5" w:history="1">
        <w:r w:rsidRPr="00EF7182">
          <w:rPr>
            <w:rFonts w:ascii="Work Sans" w:eastAsia="Times New Roman" w:hAnsi="Work Sans" w:cs="Times New Roman"/>
            <w:color w:val="0000FF"/>
            <w:sz w:val="20"/>
            <w:szCs w:val="20"/>
            <w:u w:val="single"/>
            <w:vertAlign w:val="superscript"/>
            <w:lang w:eastAsia="es-CO"/>
          </w:rPr>
          <w:t>[e]</w:t>
        </w:r>
      </w:hyperlink>
    </w:p>
    <w:p w14:paraId="6BEFB6BB"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sz w:val="24"/>
          <w:szCs w:val="24"/>
          <w:lang w:eastAsia="es-CO"/>
        </w:rPr>
        <w:t>------------------------------------------------------------------------------------------------------</w:t>
      </w:r>
    </w:p>
    <w:p w14:paraId="66421FF0"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Bloque detalles</w:t>
      </w:r>
    </w:p>
    <w:p w14:paraId="11D02BB5"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Ingeniero electrónico</w:t>
      </w:r>
    </w:p>
    <w:p w14:paraId="7A297958"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Título Profesional</w:t>
      </w:r>
    </w:p>
    <w:p w14:paraId="242126D2"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10 semestres</w:t>
      </w:r>
    </w:p>
    <w:p w14:paraId="26DB17E3"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Duración</w:t>
      </w:r>
    </w:p>
    <w:p w14:paraId="3E3031E3"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Presencial</w:t>
      </w:r>
    </w:p>
    <w:p w14:paraId="59F6A3CF"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lastRenderedPageBreak/>
        <w:t>Jornada diurna</w:t>
      </w:r>
    </w:p>
    <w:p w14:paraId="65F72DF0"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Matrícula diferencial</w:t>
      </w:r>
    </w:p>
    <w:p w14:paraId="56AA460C"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El costo por semestre depende de los ingresos del grupo familiar</w:t>
      </w:r>
    </w:p>
    <w:p w14:paraId="5D4E2FD8"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Énfasis</w:t>
      </w:r>
    </w:p>
    <w:p w14:paraId="1B8E6A7B"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-Robótica y Automatización.</w:t>
      </w:r>
    </w:p>
    <w:p w14:paraId="4197B192"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-Diseño Electrónico. </w:t>
      </w:r>
    </w:p>
    <w:p w14:paraId="7384136A"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-Telecomunicaciones.</w:t>
      </w:r>
    </w:p>
    <w:p w14:paraId="2CE9C07F"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-Ingeniería Biomédica.</w:t>
      </w:r>
    </w:p>
    <w:p w14:paraId="1E8A8CB3"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-Emprendimiento.</w:t>
      </w:r>
    </w:p>
    <w:p w14:paraId="44446A39"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De 3 a 5 millones</w:t>
      </w:r>
    </w:p>
    <w:p w14:paraId="0FABD338"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Salario mensual estimado durante el primer año de graduado</w:t>
      </w:r>
    </w:p>
    <w:p w14:paraId="4DD2BBE6"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hd w:val="clear" w:color="auto" w:fill="FFFF00"/>
          <w:lang w:eastAsia="es-CO"/>
        </w:rPr>
        <w:t>Redes sociales de Ingeniería Electrónica</w:t>
      </w:r>
      <w:hyperlink r:id="rId13" w:anchor="cmnt6" w:history="1">
        <w:r w:rsidRPr="00EF7182">
          <w:rPr>
            <w:rFonts w:ascii="Work Sans" w:eastAsia="Times New Roman" w:hAnsi="Work Sans" w:cs="Times New Roman"/>
            <w:color w:val="0000FF"/>
            <w:sz w:val="20"/>
            <w:szCs w:val="20"/>
            <w:u w:val="single"/>
            <w:vertAlign w:val="superscript"/>
            <w:lang w:eastAsia="es-CO"/>
          </w:rPr>
          <w:t>[f]</w:t>
        </w:r>
      </w:hyperlink>
    </w:p>
    <w:p w14:paraId="287F3502" w14:textId="77777777" w:rsidR="00EF7182" w:rsidRPr="00EF7182" w:rsidRDefault="00EF7182" w:rsidP="00EF7182">
      <w:pPr>
        <w:spacing w:after="0" w:line="240" w:lineRule="auto"/>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w:t>
      </w:r>
    </w:p>
    <w:p w14:paraId="33214806"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Bloque registro calificado</w:t>
      </w:r>
      <w:hyperlink r:id="rId14" w:anchor="cmnt7" w:history="1">
        <w:r w:rsidRPr="00EF7182">
          <w:rPr>
            <w:rFonts w:ascii="Work Sans" w:eastAsia="Times New Roman" w:hAnsi="Work Sans" w:cs="Times New Roman"/>
            <w:color w:val="0000FF"/>
            <w:sz w:val="20"/>
            <w:szCs w:val="20"/>
            <w:u w:val="single"/>
            <w:vertAlign w:val="superscript"/>
            <w:lang w:eastAsia="es-CO"/>
          </w:rPr>
          <w:t>[g]</w:t>
        </w:r>
      </w:hyperlink>
    </w:p>
    <w:p w14:paraId="1ED4CDCC"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i/>
          <w:iCs/>
          <w:color w:val="CC0000"/>
          <w:sz w:val="24"/>
          <w:szCs w:val="24"/>
          <w:shd w:val="clear" w:color="auto" w:fill="FFFFFF"/>
          <w:lang w:eastAsia="es-CO"/>
        </w:rPr>
        <w:t>*Llenar todos los campos que correspondan a su programa. Los campos que dicen OPCIONALES solo se refieren a que algunas carreras los tienen y otras no. Si su programa cuenta con la renovación, modificación, acreditación, vigencia..., debe llenar el campo correspondiente o actualizarlo. Esto, con el fin de unificar los contenidos. Gracias.</w:t>
      </w:r>
    </w:p>
    <w:p w14:paraId="64E7C6C0"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Totalidad de créditos académicos (obligatorio)</w:t>
      </w:r>
    </w:p>
    <w:p w14:paraId="2AC0A412"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168</w:t>
      </w:r>
    </w:p>
    <w:p w14:paraId="3B6304BB"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SNIES (obligatorio)</w:t>
      </w:r>
    </w:p>
    <w:p w14:paraId="60B94AA1"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2866</w:t>
      </w:r>
    </w:p>
    <w:p w14:paraId="3F70F461"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Registro Calificado - Resolución (obligatorio)</w:t>
      </w:r>
    </w:p>
    <w:p w14:paraId="6B5C0AAC"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Vigencia de la Resolución (obligatorio)</w:t>
      </w:r>
    </w:p>
    <w:p w14:paraId="451255BB"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Renovación (opcional)</w:t>
      </w:r>
    </w:p>
    <w:p w14:paraId="6B6FBA7A"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 xml:space="preserve">Resolución 8363 del 28 de septiembre de 2011. </w:t>
      </w:r>
    </w:p>
    <w:p w14:paraId="3851C877"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Vigencia de la Renovación (opcional)</w:t>
      </w:r>
    </w:p>
    <w:p w14:paraId="348457AC"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Modificación o corrección de la Resolución (opcional)</w:t>
      </w:r>
    </w:p>
    <w:p w14:paraId="54241E2D"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Resolución 2854 del 21 de febrero de 2018.</w:t>
      </w:r>
    </w:p>
    <w:p w14:paraId="08A68323"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Vigencia de Modificación (opcional)</w:t>
      </w:r>
    </w:p>
    <w:p w14:paraId="77018092"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Acreditación de Alta Calidad (opcional/nacionales y/o internacionales)  </w:t>
      </w:r>
    </w:p>
    <w:p w14:paraId="0FAE5D59"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Vigencia de Acreditación (opcional)</w:t>
      </w:r>
    </w:p>
    <w:p w14:paraId="2F3FDFFF"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Resolución de Acreditación (opcional)</w:t>
      </w:r>
    </w:p>
    <w:p w14:paraId="40810A1C"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Vigencia de Resolución de Acreditación (opcional)</w:t>
      </w:r>
    </w:p>
    <w:p w14:paraId="316DB129"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Renovación de Acreditación  (opcional)</w:t>
      </w:r>
    </w:p>
    <w:p w14:paraId="58323554"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En proceso de renovación de Acreditación de Alta Calidad.</w:t>
      </w:r>
    </w:p>
    <w:p w14:paraId="1934C3A4"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Vigencia de Renovación de Acreditación (opcional)</w:t>
      </w:r>
    </w:p>
    <w:p w14:paraId="1842222D" w14:textId="77777777" w:rsidR="00EF7182" w:rsidRPr="00EF7182" w:rsidRDefault="00EF7182" w:rsidP="00EF7182">
      <w:pPr>
        <w:shd w:val="clear" w:color="auto" w:fill="FFFFFF"/>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Texto legal</w:t>
      </w:r>
    </w:p>
    <w:p w14:paraId="3C25E9A5" w14:textId="77777777" w:rsidR="00EF7182" w:rsidRPr="00EF7182" w:rsidRDefault="00EF7182" w:rsidP="00EF7182">
      <w:pPr>
        <w:spacing w:after="0" w:line="240" w:lineRule="auto"/>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w:t>
      </w:r>
    </w:p>
    <w:p w14:paraId="15813BDB"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sz w:val="24"/>
          <w:szCs w:val="24"/>
          <w:lang w:eastAsia="es-CO"/>
        </w:rPr>
        <w:t xml:space="preserve">Bloque decano del programa e </w:t>
      </w:r>
      <w:proofErr w:type="spellStart"/>
      <w:r w:rsidRPr="00EF7182">
        <w:rPr>
          <w:rFonts w:ascii="Montserrat" w:eastAsia="Times New Roman" w:hAnsi="Montserrat" w:cs="Times New Roman"/>
          <w:b/>
          <w:bCs/>
          <w:color w:val="595959"/>
          <w:sz w:val="24"/>
          <w:szCs w:val="24"/>
          <w:lang w:eastAsia="es-CO"/>
        </w:rPr>
        <w:t>info</w:t>
      </w:r>
      <w:proofErr w:type="spellEnd"/>
    </w:p>
    <w:p w14:paraId="19E1FD07" w14:textId="77777777" w:rsidR="00EF7182" w:rsidRPr="00EF7182" w:rsidRDefault="00EF7182" w:rsidP="00EF7182">
      <w:pPr>
        <w:keepNext/>
        <w:spacing w:after="0" w:line="240" w:lineRule="auto"/>
        <w:jc w:val="both"/>
        <w:outlineLvl w:val="0"/>
        <w:rPr>
          <w:rFonts w:ascii="Montserrat" w:eastAsia="Times New Roman" w:hAnsi="Montserrat" w:cs="Times New Roman"/>
          <w:color w:val="595959"/>
          <w:kern w:val="36"/>
          <w:sz w:val="32"/>
          <w:szCs w:val="32"/>
          <w:lang w:eastAsia="es-CO"/>
        </w:rPr>
      </w:pPr>
      <w:proofErr w:type="spellStart"/>
      <w:r w:rsidRPr="00EF7182">
        <w:rPr>
          <w:rFonts w:ascii="Montserrat" w:eastAsia="Times New Roman" w:hAnsi="Montserrat" w:cs="Times New Roman"/>
          <w:color w:val="595959"/>
          <w:kern w:val="36"/>
          <w:lang w:eastAsia="es-CO"/>
        </w:rPr>
        <w:t>Alexánder</w:t>
      </w:r>
      <w:proofErr w:type="spellEnd"/>
      <w:r w:rsidRPr="00EF7182">
        <w:rPr>
          <w:rFonts w:ascii="Montserrat" w:eastAsia="Times New Roman" w:hAnsi="Montserrat" w:cs="Times New Roman"/>
          <w:color w:val="595959"/>
          <w:kern w:val="36"/>
          <w:lang w:eastAsia="es-CO"/>
        </w:rPr>
        <w:t xml:space="preserve"> Pérez Ruiz</w:t>
      </w:r>
    </w:p>
    <w:p w14:paraId="0DB4BF6D"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 xml:space="preserve">Teléfono </w:t>
      </w:r>
    </w:p>
    <w:p w14:paraId="6A206FD1"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+57(1) 6683600, extensión 252</w:t>
      </w:r>
    </w:p>
    <w:p w14:paraId="796EA01B"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Email del programa</w:t>
      </w:r>
    </w:p>
    <w:p w14:paraId="24011D54"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decanatura.electronica@escuelaing.edu.co</w:t>
      </w:r>
    </w:p>
    <w:p w14:paraId="59CEDA2F"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Ubicación</w:t>
      </w:r>
    </w:p>
    <w:p w14:paraId="6F951F87"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proofErr w:type="gramStart"/>
      <w:r w:rsidRPr="00EF7182">
        <w:rPr>
          <w:rFonts w:ascii="Montserrat" w:eastAsia="Times New Roman" w:hAnsi="Montserrat" w:cs="Times New Roman"/>
          <w:color w:val="595959"/>
          <w:lang w:eastAsia="es-CO"/>
        </w:rPr>
        <w:t>primer</w:t>
      </w:r>
      <w:proofErr w:type="gramEnd"/>
      <w:r w:rsidRPr="00EF7182">
        <w:rPr>
          <w:rFonts w:ascii="Montserrat" w:eastAsia="Times New Roman" w:hAnsi="Montserrat" w:cs="Times New Roman"/>
          <w:color w:val="595959"/>
          <w:lang w:eastAsia="es-CO"/>
        </w:rPr>
        <w:t xml:space="preserve"> piso del Bloque C</w:t>
      </w:r>
    </w:p>
    <w:p w14:paraId="46E771CF"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Secretaria a cargo</w:t>
      </w:r>
    </w:p>
    <w:p w14:paraId="3805DE1A"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t xml:space="preserve">Yolanda Galindo </w:t>
      </w:r>
      <w:proofErr w:type="spellStart"/>
      <w:r w:rsidRPr="00EF7182">
        <w:rPr>
          <w:rFonts w:ascii="Montserrat" w:eastAsia="Times New Roman" w:hAnsi="Montserrat" w:cs="Times New Roman"/>
          <w:color w:val="595959"/>
          <w:lang w:eastAsia="es-CO"/>
        </w:rPr>
        <w:t>Velandia</w:t>
      </w:r>
      <w:proofErr w:type="spellEnd"/>
    </w:p>
    <w:p w14:paraId="5426655C" w14:textId="77777777" w:rsidR="00EF7182" w:rsidRPr="00EF7182" w:rsidRDefault="00EF7182" w:rsidP="00EF7182">
      <w:pPr>
        <w:spacing w:after="0" w:line="240" w:lineRule="auto"/>
        <w:jc w:val="both"/>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 xml:space="preserve">Horario de atención: </w:t>
      </w:r>
      <w:r w:rsidRPr="00EF7182">
        <w:rPr>
          <w:rFonts w:ascii="Montserrat" w:eastAsia="Times New Roman" w:hAnsi="Montserrat" w:cs="Times New Roman"/>
          <w:color w:val="595959"/>
          <w:lang w:eastAsia="es-CO"/>
        </w:rPr>
        <w:t>lunes a viernes de 8:00 a. m. a 1:00 p. m. y de 2:00 p. m. a 5:00 p. m.</w:t>
      </w:r>
    </w:p>
    <w:p w14:paraId="600B530F" w14:textId="77777777" w:rsidR="00EF7182" w:rsidRPr="00EF7182" w:rsidRDefault="00EF7182" w:rsidP="00EF7182">
      <w:pPr>
        <w:spacing w:after="0" w:line="240" w:lineRule="auto"/>
        <w:rPr>
          <w:rFonts w:ascii="Work Sans" w:eastAsia="Times New Roman" w:hAnsi="Work Sans" w:cs="Times New Roman"/>
          <w:color w:val="595959"/>
          <w:sz w:val="20"/>
          <w:szCs w:val="20"/>
          <w:lang w:eastAsia="es-CO"/>
        </w:rPr>
      </w:pPr>
      <w:r w:rsidRPr="00EF7182">
        <w:rPr>
          <w:rFonts w:ascii="Montserrat" w:eastAsia="Times New Roman" w:hAnsi="Montserrat" w:cs="Times New Roman"/>
          <w:color w:val="595959"/>
          <w:lang w:eastAsia="es-CO"/>
        </w:rPr>
        <w:lastRenderedPageBreak/>
        <w:t>----------------------------------------------------------------------------------------------------------------</w:t>
      </w:r>
    </w:p>
    <w:p w14:paraId="2D7E6215" w14:textId="77777777" w:rsidR="00EF7182" w:rsidRPr="00EF7182" w:rsidRDefault="00EF7182" w:rsidP="00EF7182">
      <w:pPr>
        <w:spacing w:after="0" w:line="240" w:lineRule="auto"/>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 xml:space="preserve">URL ORIGINAL: </w:t>
      </w:r>
      <w:hyperlink r:id="rId15" w:history="1">
        <w:r w:rsidRPr="00EF7182">
          <w:rPr>
            <w:rFonts w:ascii="Montserrat" w:eastAsia="Times New Roman" w:hAnsi="Montserrat" w:cs="Times New Roman"/>
            <w:b/>
            <w:bCs/>
            <w:color w:val="0000FF"/>
            <w:u w:val="single"/>
            <w:lang w:eastAsia="es-CO"/>
          </w:rPr>
          <w:t>https://www.escuelaing.edu.co/es/programas/pregrado/Ingenier%C3%ADa+Electr%C3%B3nica+</w:t>
        </w:r>
      </w:hyperlink>
    </w:p>
    <w:p w14:paraId="64858E3A" w14:textId="77777777" w:rsidR="00EF7182" w:rsidRPr="00EF7182" w:rsidRDefault="00EF7182" w:rsidP="00EF7182">
      <w:pPr>
        <w:spacing w:after="0" w:line="240" w:lineRule="auto"/>
        <w:ind w:left="-6"/>
        <w:rPr>
          <w:rFonts w:ascii="Work Sans" w:eastAsia="Times New Roman" w:hAnsi="Work Sans" w:cs="Times New Roman"/>
          <w:color w:val="595959"/>
          <w:sz w:val="20"/>
          <w:szCs w:val="20"/>
          <w:lang w:eastAsia="es-CO"/>
        </w:rPr>
      </w:pPr>
      <w:r w:rsidRPr="00EF7182">
        <w:rPr>
          <w:rFonts w:ascii="Montserrat" w:eastAsia="Times New Roman" w:hAnsi="Montserrat" w:cs="Times New Roman"/>
          <w:b/>
          <w:bCs/>
          <w:color w:val="595959"/>
          <w:lang w:eastAsia="es-CO"/>
        </w:rPr>
        <w:t>Color</w:t>
      </w:r>
    </w:p>
    <w:p w14:paraId="72AE35A9" w14:textId="77777777" w:rsidR="00EF7182" w:rsidRPr="00EF7182" w:rsidRDefault="00EF7182" w:rsidP="00EF7182">
      <w:pPr>
        <w:spacing w:after="0" w:line="240" w:lineRule="auto"/>
        <w:ind w:left="-560"/>
        <w:rPr>
          <w:rFonts w:ascii="Work Sans" w:eastAsia="Times New Roman" w:hAnsi="Work Sans" w:cs="Times New Roman"/>
          <w:color w:val="595959"/>
          <w:sz w:val="20"/>
          <w:szCs w:val="20"/>
          <w:lang w:eastAsia="es-CO"/>
        </w:rPr>
      </w:pPr>
      <w:r w:rsidRPr="00EF7182">
        <w:rPr>
          <w:rFonts w:ascii="Work Sans" w:eastAsia="Times New Roman" w:hAnsi="Work Sans" w:cs="Times New Roman"/>
          <w:color w:val="595959"/>
          <w:sz w:val="18"/>
          <w:szCs w:val="18"/>
          <w:lang w:eastAsia="es-CO"/>
        </w:rPr>
        <w:t>AGUAYO | DISEÑO UX</w:t>
      </w:r>
    </w:p>
    <w:p w14:paraId="204D987F" w14:textId="77777777" w:rsidR="00EF7182" w:rsidRPr="00EF7182" w:rsidRDefault="00EF7182" w:rsidP="00EF7182">
      <w:pPr>
        <w:spacing w:after="0" w:line="240" w:lineRule="auto"/>
        <w:ind w:left="-560"/>
        <w:rPr>
          <w:rFonts w:ascii="Work Sans" w:eastAsia="Times New Roman" w:hAnsi="Work Sans" w:cs="Times New Roman"/>
          <w:color w:val="595959"/>
          <w:sz w:val="20"/>
          <w:szCs w:val="20"/>
          <w:lang w:eastAsia="es-CO"/>
        </w:rPr>
      </w:pPr>
      <w:r w:rsidRPr="00EF7182">
        <w:rPr>
          <w:rFonts w:ascii="Work Sans" w:eastAsia="Times New Roman" w:hAnsi="Work Sans" w:cs="Times New Roman"/>
          <w:color w:val="595959"/>
          <w:sz w:val="18"/>
          <w:szCs w:val="18"/>
          <w:lang w:eastAsia="es-CO"/>
        </w:rPr>
        <w:t>(Digital | Arquitectura | Publicidad)</w:t>
      </w:r>
    </w:p>
    <w:p w14:paraId="5BDFFC9A" w14:textId="77777777" w:rsidR="00EF7182" w:rsidRPr="00EF7182" w:rsidRDefault="00EF7182" w:rsidP="00EF7182">
      <w:pPr>
        <w:spacing w:after="0" w:line="240" w:lineRule="auto"/>
        <w:ind w:left="-560"/>
        <w:rPr>
          <w:rFonts w:ascii="Work Sans" w:eastAsia="Times New Roman" w:hAnsi="Work Sans" w:cs="Times New Roman"/>
          <w:color w:val="595959"/>
          <w:sz w:val="20"/>
          <w:szCs w:val="20"/>
          <w:lang w:eastAsia="es-CO"/>
        </w:rPr>
      </w:pPr>
      <w:r w:rsidRPr="00EF7182">
        <w:rPr>
          <w:rFonts w:ascii="Work Sans" w:eastAsia="Times New Roman" w:hAnsi="Work Sans" w:cs="Times New Roman"/>
          <w:color w:val="595959"/>
          <w:sz w:val="18"/>
          <w:szCs w:val="18"/>
          <w:lang w:eastAsia="es-CO"/>
        </w:rPr>
        <w:t xml:space="preserve">Carrera 20c No. 76 - 50, Bogotá, Colombia. </w:t>
      </w:r>
    </w:p>
    <w:p w14:paraId="3AEA9030" w14:textId="77777777" w:rsidR="00EF7182" w:rsidRPr="00EF7182" w:rsidRDefault="00EF7182" w:rsidP="00EF7182">
      <w:pPr>
        <w:spacing w:after="0" w:line="240" w:lineRule="auto"/>
        <w:ind w:left="-560"/>
        <w:rPr>
          <w:rFonts w:ascii="Work Sans" w:eastAsia="Times New Roman" w:hAnsi="Work Sans" w:cs="Times New Roman"/>
          <w:color w:val="595959"/>
          <w:sz w:val="20"/>
          <w:szCs w:val="20"/>
          <w:lang w:eastAsia="es-CO"/>
        </w:rPr>
      </w:pPr>
      <w:r w:rsidRPr="00EF7182">
        <w:rPr>
          <w:rFonts w:ascii="Work Sans" w:eastAsia="Times New Roman" w:hAnsi="Work Sans" w:cs="Times New Roman"/>
          <w:color w:val="595959"/>
          <w:sz w:val="18"/>
          <w:szCs w:val="18"/>
          <w:lang w:eastAsia="es-CO"/>
        </w:rPr>
        <w:t>Tel. (57-1) 7 44 4144</w:t>
      </w:r>
    </w:p>
    <w:p w14:paraId="53AA5F06" w14:textId="77777777" w:rsidR="00EF7182" w:rsidRPr="00EF7182" w:rsidRDefault="00EF7182" w:rsidP="00EF7182">
      <w:pPr>
        <w:spacing w:after="0" w:line="240" w:lineRule="auto"/>
        <w:ind w:left="-560"/>
        <w:rPr>
          <w:rFonts w:ascii="Work Sans" w:eastAsia="Times New Roman" w:hAnsi="Work Sans" w:cs="Times New Roman"/>
          <w:color w:val="595959"/>
          <w:sz w:val="20"/>
          <w:szCs w:val="20"/>
          <w:lang w:eastAsia="es-CO"/>
        </w:rPr>
      </w:pPr>
      <w:hyperlink r:id="rId16" w:history="1">
        <w:r w:rsidRPr="00EF7182">
          <w:rPr>
            <w:rFonts w:ascii="Work Sans" w:eastAsia="Times New Roman" w:hAnsi="Work Sans" w:cs="Times New Roman"/>
            <w:color w:val="0000FF"/>
            <w:sz w:val="18"/>
            <w:szCs w:val="18"/>
            <w:u w:val="single"/>
            <w:lang w:eastAsia="es-CO"/>
          </w:rPr>
          <w:t>contacto@aguayo.co</w:t>
        </w:r>
      </w:hyperlink>
    </w:p>
    <w:p w14:paraId="4A0C3E00" w14:textId="77777777" w:rsidR="00EF7182" w:rsidRPr="00EF7182" w:rsidRDefault="00EF7182" w:rsidP="00EF7182">
      <w:pPr>
        <w:spacing w:after="0" w:line="240" w:lineRule="auto"/>
        <w:rPr>
          <w:rFonts w:ascii="Work Sans" w:eastAsia="Times New Roman" w:hAnsi="Work Sans" w:cs="Times New Roman"/>
          <w:color w:val="595959"/>
          <w:sz w:val="20"/>
          <w:szCs w:val="20"/>
          <w:lang w:eastAsia="es-CO"/>
        </w:rPr>
      </w:pPr>
      <w:hyperlink r:id="rId17" w:anchor="cmnt_ref1" w:history="1">
        <w:r w:rsidRPr="00EF7182">
          <w:rPr>
            <w:rFonts w:ascii="Work Sans" w:eastAsia="Times New Roman" w:hAnsi="Work Sans" w:cs="Times New Roman"/>
            <w:color w:val="0000FF"/>
            <w:sz w:val="20"/>
            <w:szCs w:val="20"/>
            <w:u w:val="single"/>
            <w:lang w:eastAsia="es-CO"/>
          </w:rPr>
          <w:t>[a]</w:t>
        </w:r>
      </w:hyperlink>
      <w:r w:rsidRPr="00EF7182">
        <w:rPr>
          <w:rFonts w:ascii="Arial" w:eastAsia="Times New Roman" w:hAnsi="Arial" w:cs="Arial"/>
          <w:color w:val="000000"/>
          <w:lang w:eastAsia="es-CO"/>
        </w:rPr>
        <w:t>Actualizar con ODI +prensa@escuelaing.edu.co</w:t>
      </w:r>
    </w:p>
    <w:p w14:paraId="52B35127" w14:textId="77777777" w:rsidR="00EF7182" w:rsidRPr="00EF7182" w:rsidRDefault="00EF7182" w:rsidP="00EF7182">
      <w:pPr>
        <w:spacing w:after="75" w:line="240" w:lineRule="auto"/>
        <w:rPr>
          <w:rFonts w:ascii="Work Sans" w:eastAsia="Times New Roman" w:hAnsi="Work Sans" w:cs="Times New Roman"/>
          <w:color w:val="595959"/>
          <w:sz w:val="20"/>
          <w:szCs w:val="20"/>
          <w:lang w:eastAsia="es-CO"/>
        </w:rPr>
      </w:pPr>
      <w:r w:rsidRPr="00EF7182">
        <w:rPr>
          <w:rFonts w:ascii="Arial" w:eastAsia="Times New Roman" w:hAnsi="Arial" w:cs="Arial"/>
          <w:color w:val="000000"/>
          <w:lang w:eastAsia="es-CO"/>
        </w:rPr>
        <w:t>_Asignada a prensa_</w:t>
      </w:r>
    </w:p>
    <w:p w14:paraId="443D2620" w14:textId="77777777" w:rsidR="00EF7182" w:rsidRPr="00EF7182" w:rsidRDefault="00EF7182" w:rsidP="00EF7182">
      <w:pPr>
        <w:spacing w:after="75" w:line="240" w:lineRule="auto"/>
        <w:rPr>
          <w:rFonts w:ascii="Work Sans" w:eastAsia="Times New Roman" w:hAnsi="Work Sans" w:cs="Times New Roman"/>
          <w:color w:val="595959"/>
          <w:sz w:val="20"/>
          <w:szCs w:val="20"/>
          <w:lang w:eastAsia="es-CO"/>
        </w:rPr>
      </w:pPr>
      <w:hyperlink r:id="rId18" w:anchor="cmnt_ref2" w:history="1">
        <w:r w:rsidRPr="00EF7182">
          <w:rPr>
            <w:rFonts w:ascii="Work Sans" w:eastAsia="Times New Roman" w:hAnsi="Work Sans" w:cs="Times New Roman"/>
            <w:color w:val="0000FF"/>
            <w:sz w:val="20"/>
            <w:szCs w:val="20"/>
            <w:u w:val="single"/>
            <w:lang w:eastAsia="es-CO"/>
          </w:rPr>
          <w:t>[b]</w:t>
        </w:r>
      </w:hyperlink>
      <w:r w:rsidRPr="00EF7182">
        <w:rPr>
          <w:rFonts w:ascii="Arial" w:eastAsia="Times New Roman" w:hAnsi="Arial" w:cs="Arial"/>
          <w:color w:val="000000"/>
          <w:lang w:eastAsia="es-CO"/>
        </w:rPr>
        <w:t>Actualizar con nueva acreditación y nuevo registro +prensa@escuelaing.edu.co</w:t>
      </w:r>
    </w:p>
    <w:p w14:paraId="78EC751C" w14:textId="77777777" w:rsidR="00EF7182" w:rsidRPr="00EF7182" w:rsidRDefault="00EF7182" w:rsidP="00EF7182">
      <w:pPr>
        <w:spacing w:after="75" w:line="240" w:lineRule="auto"/>
        <w:rPr>
          <w:rFonts w:ascii="Work Sans" w:eastAsia="Times New Roman" w:hAnsi="Work Sans" w:cs="Times New Roman"/>
          <w:color w:val="595959"/>
          <w:sz w:val="20"/>
          <w:szCs w:val="20"/>
          <w:lang w:eastAsia="es-CO"/>
        </w:rPr>
      </w:pPr>
      <w:hyperlink r:id="rId19" w:anchor="cmnt_ref3" w:history="1">
        <w:r w:rsidRPr="00EF7182">
          <w:rPr>
            <w:rFonts w:ascii="Work Sans" w:eastAsia="Times New Roman" w:hAnsi="Work Sans" w:cs="Times New Roman"/>
            <w:color w:val="0000FF"/>
            <w:sz w:val="20"/>
            <w:szCs w:val="20"/>
            <w:u w:val="single"/>
            <w:lang w:eastAsia="es-CO"/>
          </w:rPr>
          <w:t>[</w:t>
        </w:r>
        <w:proofErr w:type="gramStart"/>
        <w:r w:rsidRPr="00EF7182">
          <w:rPr>
            <w:rFonts w:ascii="Work Sans" w:eastAsia="Times New Roman" w:hAnsi="Work Sans" w:cs="Times New Roman"/>
            <w:color w:val="0000FF"/>
            <w:sz w:val="20"/>
            <w:szCs w:val="20"/>
            <w:u w:val="single"/>
            <w:lang w:eastAsia="es-CO"/>
          </w:rPr>
          <w:t>c</w:t>
        </w:r>
        <w:proofErr w:type="gramEnd"/>
        <w:r w:rsidRPr="00EF7182">
          <w:rPr>
            <w:rFonts w:ascii="Work Sans" w:eastAsia="Times New Roman" w:hAnsi="Work Sans" w:cs="Times New Roman"/>
            <w:color w:val="0000FF"/>
            <w:sz w:val="20"/>
            <w:szCs w:val="20"/>
            <w:u w:val="single"/>
            <w:lang w:eastAsia="es-CO"/>
          </w:rPr>
          <w:t>]</w:t>
        </w:r>
      </w:hyperlink>
      <w:r w:rsidRPr="00EF7182">
        <w:rPr>
          <w:rFonts w:ascii="Arial" w:eastAsia="Times New Roman" w:hAnsi="Arial" w:cs="Arial"/>
          <w:color w:val="000000"/>
          <w:lang w:eastAsia="es-CO"/>
        </w:rPr>
        <w:t>Párrafo institucional y transversal a todos los pregrados. La revisión está a cargo de la Vicerrectoría Académica.</w:t>
      </w:r>
    </w:p>
    <w:p w14:paraId="2255AB0F" w14:textId="77777777" w:rsidR="00EF7182" w:rsidRPr="00EF7182" w:rsidRDefault="00EF7182" w:rsidP="00EF7182">
      <w:pPr>
        <w:spacing w:after="75" w:line="240" w:lineRule="auto"/>
        <w:rPr>
          <w:rFonts w:ascii="Work Sans" w:eastAsia="Times New Roman" w:hAnsi="Work Sans" w:cs="Times New Roman"/>
          <w:color w:val="595959"/>
          <w:sz w:val="20"/>
          <w:szCs w:val="20"/>
          <w:lang w:eastAsia="es-CO"/>
        </w:rPr>
      </w:pPr>
      <w:hyperlink r:id="rId20" w:anchor="cmnt_ref4" w:history="1">
        <w:r w:rsidRPr="00EF7182">
          <w:rPr>
            <w:rFonts w:ascii="Work Sans" w:eastAsia="Times New Roman" w:hAnsi="Work Sans" w:cs="Times New Roman"/>
            <w:color w:val="0000FF"/>
            <w:sz w:val="20"/>
            <w:szCs w:val="20"/>
            <w:u w:val="single"/>
            <w:lang w:eastAsia="es-CO"/>
          </w:rPr>
          <w:t>[</w:t>
        </w:r>
        <w:proofErr w:type="gramStart"/>
        <w:r w:rsidRPr="00EF7182">
          <w:rPr>
            <w:rFonts w:ascii="Work Sans" w:eastAsia="Times New Roman" w:hAnsi="Work Sans" w:cs="Times New Roman"/>
            <w:color w:val="0000FF"/>
            <w:sz w:val="20"/>
            <w:szCs w:val="20"/>
            <w:u w:val="single"/>
            <w:lang w:eastAsia="es-CO"/>
          </w:rPr>
          <w:t>d</w:t>
        </w:r>
        <w:proofErr w:type="gramEnd"/>
        <w:r w:rsidRPr="00EF7182">
          <w:rPr>
            <w:rFonts w:ascii="Work Sans" w:eastAsia="Times New Roman" w:hAnsi="Work Sans" w:cs="Times New Roman"/>
            <w:color w:val="0000FF"/>
            <w:sz w:val="20"/>
            <w:szCs w:val="20"/>
            <w:u w:val="single"/>
            <w:lang w:eastAsia="es-CO"/>
          </w:rPr>
          <w:t>]</w:t>
        </w:r>
      </w:hyperlink>
      <w:r w:rsidRPr="00EF7182">
        <w:rPr>
          <w:rFonts w:ascii="Arial" w:eastAsia="Times New Roman" w:hAnsi="Arial" w:cs="Arial"/>
          <w:color w:val="000000"/>
          <w:lang w:eastAsia="es-CO"/>
        </w:rPr>
        <w:t xml:space="preserve">Validar porque hay programas que están mejores </w:t>
      </w:r>
      <w:proofErr w:type="spellStart"/>
      <w:r w:rsidRPr="00EF7182">
        <w:rPr>
          <w:rFonts w:ascii="Arial" w:eastAsia="Times New Roman" w:hAnsi="Arial" w:cs="Arial"/>
          <w:color w:val="000000"/>
          <w:lang w:eastAsia="es-CO"/>
        </w:rPr>
        <w:t>pocisionado</w:t>
      </w:r>
      <w:proofErr w:type="spellEnd"/>
      <w:r w:rsidRPr="00EF7182">
        <w:rPr>
          <w:rFonts w:ascii="Arial" w:eastAsia="Times New Roman" w:hAnsi="Arial" w:cs="Arial"/>
          <w:color w:val="000000"/>
          <w:lang w:eastAsia="es-CO"/>
        </w:rPr>
        <w:t xml:space="preserve"> como por ejemplo economía o administración</w:t>
      </w:r>
    </w:p>
    <w:p w14:paraId="4B9029E7" w14:textId="77777777" w:rsidR="00EF7182" w:rsidRPr="00EF7182" w:rsidRDefault="00EF7182" w:rsidP="00EF7182">
      <w:pPr>
        <w:spacing w:after="75" w:line="240" w:lineRule="auto"/>
        <w:rPr>
          <w:rFonts w:ascii="Work Sans" w:eastAsia="Times New Roman" w:hAnsi="Work Sans" w:cs="Times New Roman"/>
          <w:color w:val="595959"/>
          <w:sz w:val="20"/>
          <w:szCs w:val="20"/>
          <w:lang w:eastAsia="es-CO"/>
        </w:rPr>
      </w:pPr>
      <w:hyperlink r:id="rId21" w:anchor="cmnt_ref5" w:history="1">
        <w:r w:rsidRPr="00EF7182">
          <w:rPr>
            <w:rFonts w:ascii="Work Sans" w:eastAsia="Times New Roman" w:hAnsi="Work Sans" w:cs="Times New Roman"/>
            <w:color w:val="0000FF"/>
            <w:sz w:val="20"/>
            <w:szCs w:val="20"/>
            <w:u w:val="single"/>
            <w:lang w:eastAsia="es-CO"/>
          </w:rPr>
          <w:t>[e]</w:t>
        </w:r>
      </w:hyperlink>
      <w:r w:rsidRPr="00EF7182">
        <w:rPr>
          <w:rFonts w:ascii="Arial" w:eastAsia="Times New Roman" w:hAnsi="Arial" w:cs="Arial"/>
          <w:color w:val="000000"/>
          <w:lang w:eastAsia="es-CO"/>
        </w:rPr>
        <w:t>Asignada a +prensa@escuelaing.edu.co. Este párrafo es transversal a todos los pregrados. Si hay una distinción institucional mayor y reciente (que no sea la Acreditación porque va a estar en el cuadro de Registro Calificado), quedamos pendientes. Gracias.</w:t>
      </w:r>
    </w:p>
    <w:p w14:paraId="74A45962" w14:textId="77777777" w:rsidR="00EF7182" w:rsidRPr="00EF7182" w:rsidRDefault="00EF7182" w:rsidP="00EF7182">
      <w:pPr>
        <w:spacing w:after="75" w:line="240" w:lineRule="auto"/>
        <w:rPr>
          <w:rFonts w:ascii="Work Sans" w:eastAsia="Times New Roman" w:hAnsi="Work Sans" w:cs="Times New Roman"/>
          <w:color w:val="595959"/>
          <w:sz w:val="20"/>
          <w:szCs w:val="20"/>
          <w:lang w:eastAsia="es-CO"/>
        </w:rPr>
      </w:pPr>
      <w:hyperlink r:id="rId22" w:anchor="cmnt_ref6" w:history="1">
        <w:r w:rsidRPr="00EF7182">
          <w:rPr>
            <w:rFonts w:ascii="Work Sans" w:eastAsia="Times New Roman" w:hAnsi="Work Sans" w:cs="Times New Roman"/>
            <w:color w:val="0000FF"/>
            <w:sz w:val="20"/>
            <w:szCs w:val="20"/>
            <w:u w:val="single"/>
            <w:lang w:eastAsia="es-CO"/>
          </w:rPr>
          <w:t>[</w:t>
        </w:r>
        <w:proofErr w:type="gramStart"/>
        <w:r w:rsidRPr="00EF7182">
          <w:rPr>
            <w:rFonts w:ascii="Work Sans" w:eastAsia="Times New Roman" w:hAnsi="Work Sans" w:cs="Times New Roman"/>
            <w:color w:val="0000FF"/>
            <w:sz w:val="20"/>
            <w:szCs w:val="20"/>
            <w:u w:val="single"/>
            <w:lang w:eastAsia="es-CO"/>
          </w:rPr>
          <w:t>f</w:t>
        </w:r>
        <w:proofErr w:type="gramEnd"/>
        <w:r w:rsidRPr="00EF7182">
          <w:rPr>
            <w:rFonts w:ascii="Work Sans" w:eastAsia="Times New Roman" w:hAnsi="Work Sans" w:cs="Times New Roman"/>
            <w:color w:val="0000FF"/>
            <w:sz w:val="20"/>
            <w:szCs w:val="20"/>
            <w:u w:val="single"/>
            <w:lang w:eastAsia="es-CO"/>
          </w:rPr>
          <w:t>]</w:t>
        </w:r>
      </w:hyperlink>
      <w:r w:rsidRPr="00EF7182">
        <w:rPr>
          <w:rFonts w:ascii="Arial" w:eastAsia="Times New Roman" w:hAnsi="Arial" w:cs="Arial"/>
          <w:color w:val="000000"/>
          <w:lang w:eastAsia="es-CO"/>
        </w:rPr>
        <w:t>¿Cuáles?</w:t>
      </w:r>
    </w:p>
    <w:p w14:paraId="6005F5F7" w14:textId="77777777" w:rsidR="00EF7182" w:rsidRPr="00EF7182" w:rsidRDefault="00EF7182" w:rsidP="00EF7182">
      <w:pPr>
        <w:spacing w:after="0" w:line="240" w:lineRule="auto"/>
        <w:rPr>
          <w:rFonts w:ascii="Work Sans" w:eastAsia="Times New Roman" w:hAnsi="Work Sans" w:cs="Times New Roman"/>
          <w:color w:val="595959"/>
          <w:sz w:val="20"/>
          <w:szCs w:val="20"/>
          <w:lang w:eastAsia="es-CO"/>
        </w:rPr>
      </w:pPr>
      <w:hyperlink r:id="rId23" w:anchor="cmnt_ref7" w:history="1">
        <w:r w:rsidRPr="00EF7182">
          <w:rPr>
            <w:rFonts w:ascii="Work Sans" w:eastAsia="Times New Roman" w:hAnsi="Work Sans" w:cs="Times New Roman"/>
            <w:color w:val="0000FF"/>
            <w:sz w:val="20"/>
            <w:szCs w:val="20"/>
            <w:u w:val="single"/>
            <w:lang w:eastAsia="es-CO"/>
          </w:rPr>
          <w:t>[g]</w:t>
        </w:r>
      </w:hyperlink>
      <w:r w:rsidRPr="00EF7182">
        <w:rPr>
          <w:rFonts w:ascii="Arial" w:eastAsia="Times New Roman" w:hAnsi="Arial" w:cs="Arial"/>
          <w:color w:val="000000"/>
          <w:lang w:eastAsia="es-CO"/>
        </w:rPr>
        <w:t>Actualizar con la ODI +prensa@escuelaing.edu.co</w:t>
      </w:r>
    </w:p>
    <w:p w14:paraId="5FB9FE30" w14:textId="77777777" w:rsidR="00EF7182" w:rsidRPr="00EF7182" w:rsidRDefault="00EF7182" w:rsidP="00EF7182">
      <w:pPr>
        <w:spacing w:after="75" w:line="240" w:lineRule="auto"/>
        <w:rPr>
          <w:rFonts w:ascii="Work Sans" w:eastAsia="Times New Roman" w:hAnsi="Work Sans" w:cs="Times New Roman"/>
          <w:color w:val="595959"/>
          <w:sz w:val="20"/>
          <w:szCs w:val="20"/>
          <w:lang w:eastAsia="es-CO"/>
        </w:rPr>
      </w:pPr>
      <w:r w:rsidRPr="00EF7182">
        <w:rPr>
          <w:rFonts w:ascii="Arial" w:eastAsia="Times New Roman" w:hAnsi="Arial" w:cs="Arial"/>
          <w:color w:val="000000"/>
          <w:lang w:eastAsia="es-CO"/>
        </w:rPr>
        <w:t>_Asignada a prensa_</w:t>
      </w:r>
    </w:p>
    <w:p w14:paraId="7D596222" w14:textId="77777777" w:rsidR="00BA5B2E" w:rsidRPr="00EF7182" w:rsidRDefault="00EF7182" w:rsidP="00EF7182">
      <w:r w:rsidRPr="00EF7182">
        <w:rPr>
          <w:rFonts w:ascii="Work Sans" w:eastAsia="Times New Roman" w:hAnsi="Work Sans" w:cs="Times New Roman"/>
          <w:color w:val="595959"/>
          <w:sz w:val="20"/>
          <w:szCs w:val="20"/>
          <w:lang w:eastAsia="es-CO"/>
        </w:rPr>
        <w:pict w14:anchorId="6B2B75E2"/>
      </w:r>
    </w:p>
    <w:sectPr w:rsidR="00BA5B2E" w:rsidRPr="00EF718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VIER ALBERTO CHAPARRO PRECIADO" w:date="2020-03-11T10:35:00Z" w:initials="JACP">
    <w:p w14:paraId="65FE8F6C" w14:textId="77777777" w:rsidR="00EF7182" w:rsidRDefault="00EF7182">
      <w:pPr>
        <w:pStyle w:val="Textocomentario"/>
      </w:pPr>
      <w:r>
        <w:rPr>
          <w:rStyle w:val="Refdecomentario"/>
        </w:rPr>
        <w:annotationRef/>
      </w:r>
      <w:r>
        <w:t xml:space="preserve">Yo diría:  sistemas y dispositivos para una nueva generación de máquinas inteligentes (le </w:t>
      </w:r>
      <w:proofErr w:type="spellStart"/>
      <w:r>
        <w:t>meteria</w:t>
      </w:r>
      <w:proofErr w:type="spellEnd"/>
      <w:r>
        <w:t xml:space="preserve"> la palabra inteligentes) </w:t>
      </w:r>
    </w:p>
  </w:comment>
  <w:comment w:id="8" w:author="JAVIER ALBERTO CHAPARRO PRECIADO" w:date="2020-03-11T10:49:00Z" w:initials="JACP">
    <w:p w14:paraId="71D1141F" w14:textId="77777777" w:rsidR="00B80BBD" w:rsidRDefault="00B80BBD">
      <w:pPr>
        <w:pStyle w:val="Textocomentario"/>
      </w:pPr>
      <w:r>
        <w:rPr>
          <w:rStyle w:val="Refdecomentario"/>
        </w:rPr>
        <w:annotationRef/>
      </w:r>
      <w:r>
        <w:t>Mi propuesta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FE8F6C" w15:done="0"/>
  <w15:commentEx w15:paraId="71D1141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Work Sans">
    <w:altName w:val="Times New Roman"/>
    <w:charset w:val="00"/>
    <w:family w:val="auto"/>
    <w:pitch w:val="default"/>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702E"/>
    <w:multiLevelType w:val="multilevel"/>
    <w:tmpl w:val="B2FE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1276E"/>
    <w:multiLevelType w:val="multilevel"/>
    <w:tmpl w:val="B55A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B311D"/>
    <w:multiLevelType w:val="multilevel"/>
    <w:tmpl w:val="C51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270DB"/>
    <w:multiLevelType w:val="multilevel"/>
    <w:tmpl w:val="B9A0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F14067"/>
    <w:multiLevelType w:val="multilevel"/>
    <w:tmpl w:val="F432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9924D5"/>
    <w:multiLevelType w:val="multilevel"/>
    <w:tmpl w:val="4EC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A63DFE"/>
    <w:multiLevelType w:val="multilevel"/>
    <w:tmpl w:val="E98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957137"/>
    <w:multiLevelType w:val="multilevel"/>
    <w:tmpl w:val="4FF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6"/>
  </w:num>
  <w:num w:numId="5">
    <w:abstractNumId w:val="5"/>
  </w:num>
  <w:num w:numId="6">
    <w:abstractNumId w:val="3"/>
  </w:num>
  <w:num w:numId="7">
    <w:abstractNumId w:val="2"/>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VIER ALBERTO CHAPARRO PRECIADO">
    <w15:presenceInfo w15:providerId="AD" w15:userId="S-1-5-21-2674600194-4189689698-3726173339-1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82"/>
    <w:rsid w:val="00A34912"/>
    <w:rsid w:val="00B80BBD"/>
    <w:rsid w:val="00BA5B2E"/>
    <w:rsid w:val="00BB31A5"/>
    <w:rsid w:val="00EF71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166B"/>
  <w15:chartTrackingRefBased/>
  <w15:docId w15:val="{70D7C056-EFC1-41B8-9CB9-2DD39CB5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F71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182"/>
    <w:rPr>
      <w:rFonts w:ascii="Times New Roman" w:eastAsia="Times New Roman" w:hAnsi="Times New Roman" w:cs="Times New Roman"/>
      <w:b/>
      <w:bCs/>
      <w:kern w:val="36"/>
      <w:sz w:val="48"/>
      <w:szCs w:val="48"/>
      <w:lang w:eastAsia="es-CO"/>
    </w:rPr>
  </w:style>
  <w:style w:type="character" w:customStyle="1" w:styleId="docs-ml-header-item1">
    <w:name w:val="docs-ml-header-item1"/>
    <w:basedOn w:val="Fuentedeprrafopredeter"/>
    <w:rsid w:val="00EF7182"/>
  </w:style>
  <w:style w:type="character" w:styleId="Hipervnculo">
    <w:name w:val="Hyperlink"/>
    <w:basedOn w:val="Fuentedeprrafopredeter"/>
    <w:uiPriority w:val="99"/>
    <w:semiHidden/>
    <w:unhideWhenUsed/>
    <w:rsid w:val="00EF7182"/>
    <w:rPr>
      <w:color w:val="0000FF"/>
      <w:u w:val="single"/>
    </w:rPr>
  </w:style>
  <w:style w:type="paragraph" w:styleId="NormalWeb">
    <w:name w:val="Normal (Web)"/>
    <w:basedOn w:val="Normal"/>
    <w:uiPriority w:val="99"/>
    <w:semiHidden/>
    <w:unhideWhenUsed/>
    <w:rsid w:val="00EF718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itle">
    <w:name w:val="title"/>
    <w:basedOn w:val="Normal"/>
    <w:rsid w:val="00EF71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EF7182"/>
    <w:rPr>
      <w:sz w:val="16"/>
      <w:szCs w:val="16"/>
    </w:rPr>
  </w:style>
  <w:style w:type="paragraph" w:styleId="Textocomentario">
    <w:name w:val="annotation text"/>
    <w:basedOn w:val="Normal"/>
    <w:link w:val="TextocomentarioCar"/>
    <w:uiPriority w:val="99"/>
    <w:semiHidden/>
    <w:unhideWhenUsed/>
    <w:rsid w:val="00EF718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182"/>
    <w:rPr>
      <w:sz w:val="20"/>
      <w:szCs w:val="20"/>
    </w:rPr>
  </w:style>
  <w:style w:type="paragraph" w:styleId="Asuntodelcomentario">
    <w:name w:val="annotation subject"/>
    <w:basedOn w:val="Textocomentario"/>
    <w:next w:val="Textocomentario"/>
    <w:link w:val="AsuntodelcomentarioCar"/>
    <w:uiPriority w:val="99"/>
    <w:semiHidden/>
    <w:unhideWhenUsed/>
    <w:rsid w:val="00EF7182"/>
    <w:rPr>
      <w:b/>
      <w:bCs/>
    </w:rPr>
  </w:style>
  <w:style w:type="character" w:customStyle="1" w:styleId="AsuntodelcomentarioCar">
    <w:name w:val="Asunto del comentario Car"/>
    <w:basedOn w:val="TextocomentarioCar"/>
    <w:link w:val="Asuntodelcomentario"/>
    <w:uiPriority w:val="99"/>
    <w:semiHidden/>
    <w:rsid w:val="00EF7182"/>
    <w:rPr>
      <w:b/>
      <w:bCs/>
      <w:sz w:val="20"/>
      <w:szCs w:val="20"/>
    </w:rPr>
  </w:style>
  <w:style w:type="paragraph" w:styleId="Textodeglobo">
    <w:name w:val="Balloon Text"/>
    <w:basedOn w:val="Normal"/>
    <w:link w:val="TextodegloboCar"/>
    <w:uiPriority w:val="99"/>
    <w:semiHidden/>
    <w:unhideWhenUsed/>
    <w:rsid w:val="00EF71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07836">
      <w:marLeft w:val="0"/>
      <w:marRight w:val="0"/>
      <w:marTop w:val="0"/>
      <w:marBottom w:val="0"/>
      <w:divBdr>
        <w:top w:val="none" w:sz="0" w:space="0" w:color="auto"/>
        <w:left w:val="none" w:sz="0" w:space="0" w:color="auto"/>
        <w:bottom w:val="single" w:sz="6" w:space="3" w:color="CBCBCB"/>
        <w:right w:val="none" w:sz="0" w:space="0" w:color="auto"/>
      </w:divBdr>
      <w:divsChild>
        <w:div w:id="1343127539">
          <w:marLeft w:val="0"/>
          <w:marRight w:val="0"/>
          <w:marTop w:val="0"/>
          <w:marBottom w:val="0"/>
          <w:divBdr>
            <w:top w:val="none" w:sz="0" w:space="0" w:color="auto"/>
            <w:left w:val="none" w:sz="0" w:space="0" w:color="auto"/>
            <w:bottom w:val="none" w:sz="0" w:space="0" w:color="auto"/>
            <w:right w:val="none" w:sz="0" w:space="0" w:color="auto"/>
          </w:divBdr>
        </w:div>
        <w:div w:id="502429636">
          <w:marLeft w:val="0"/>
          <w:marRight w:val="0"/>
          <w:marTop w:val="0"/>
          <w:marBottom w:val="0"/>
          <w:divBdr>
            <w:top w:val="none" w:sz="0" w:space="0" w:color="auto"/>
            <w:left w:val="none" w:sz="0" w:space="0" w:color="auto"/>
            <w:bottom w:val="none" w:sz="0" w:space="0" w:color="auto"/>
            <w:right w:val="none" w:sz="0" w:space="0" w:color="auto"/>
          </w:divBdr>
        </w:div>
      </w:divsChild>
    </w:div>
    <w:div w:id="1812407546">
      <w:marLeft w:val="0"/>
      <w:marRight w:val="0"/>
      <w:marTop w:val="855"/>
      <w:marBottom w:val="0"/>
      <w:divBdr>
        <w:top w:val="none" w:sz="0" w:space="0" w:color="auto"/>
        <w:left w:val="none" w:sz="0" w:space="0" w:color="auto"/>
        <w:bottom w:val="none" w:sz="0" w:space="0" w:color="auto"/>
        <w:right w:val="none" w:sz="0" w:space="0" w:color="auto"/>
      </w:divBdr>
      <w:divsChild>
        <w:div w:id="1698236906">
          <w:marLeft w:val="0"/>
          <w:marRight w:val="0"/>
          <w:marTop w:val="0"/>
          <w:marBottom w:val="0"/>
          <w:divBdr>
            <w:top w:val="none" w:sz="0" w:space="0" w:color="auto"/>
            <w:left w:val="none" w:sz="0" w:space="0" w:color="auto"/>
            <w:bottom w:val="none" w:sz="0" w:space="0" w:color="auto"/>
            <w:right w:val="none" w:sz="0" w:space="0" w:color="auto"/>
          </w:divBdr>
          <w:divsChild>
            <w:div w:id="1426147883">
              <w:marLeft w:val="0"/>
              <w:marRight w:val="0"/>
              <w:marTop w:val="0"/>
              <w:marBottom w:val="0"/>
              <w:divBdr>
                <w:top w:val="none" w:sz="0" w:space="0" w:color="auto"/>
                <w:left w:val="none" w:sz="0" w:space="0" w:color="auto"/>
                <w:bottom w:val="none" w:sz="0" w:space="0" w:color="auto"/>
                <w:right w:val="none" w:sz="0" w:space="0" w:color="auto"/>
              </w:divBdr>
              <w:divsChild>
                <w:div w:id="1368414811">
                  <w:marLeft w:val="0"/>
                  <w:marRight w:val="0"/>
                  <w:marTop w:val="0"/>
                  <w:marBottom w:val="0"/>
                  <w:divBdr>
                    <w:top w:val="none" w:sz="0" w:space="0" w:color="auto"/>
                    <w:left w:val="none" w:sz="0" w:space="0" w:color="auto"/>
                    <w:bottom w:val="none" w:sz="0" w:space="0" w:color="auto"/>
                    <w:right w:val="none" w:sz="0" w:space="0" w:color="auto"/>
                  </w:divBdr>
                </w:div>
                <w:div w:id="1725136811">
                  <w:marLeft w:val="0"/>
                  <w:marRight w:val="0"/>
                  <w:marTop w:val="0"/>
                  <w:marBottom w:val="0"/>
                  <w:divBdr>
                    <w:top w:val="none" w:sz="0" w:space="0" w:color="auto"/>
                    <w:left w:val="none" w:sz="0" w:space="0" w:color="auto"/>
                    <w:bottom w:val="none" w:sz="0" w:space="0" w:color="auto"/>
                    <w:right w:val="none" w:sz="0" w:space="0" w:color="auto"/>
                  </w:divBdr>
                </w:div>
                <w:div w:id="1645348939">
                  <w:marLeft w:val="75"/>
                  <w:marRight w:val="75"/>
                  <w:marTop w:val="75"/>
                  <w:marBottom w:val="75"/>
                  <w:divBdr>
                    <w:top w:val="single" w:sz="6" w:space="0" w:color="000000"/>
                    <w:left w:val="single" w:sz="6" w:space="0" w:color="000000"/>
                    <w:bottom w:val="single" w:sz="6" w:space="0" w:color="000000"/>
                    <w:right w:val="single" w:sz="6" w:space="0" w:color="000000"/>
                  </w:divBdr>
                </w:div>
                <w:div w:id="1061444086">
                  <w:marLeft w:val="75"/>
                  <w:marRight w:val="75"/>
                  <w:marTop w:val="75"/>
                  <w:marBottom w:val="75"/>
                  <w:divBdr>
                    <w:top w:val="single" w:sz="6" w:space="0" w:color="000000"/>
                    <w:left w:val="single" w:sz="6" w:space="0" w:color="000000"/>
                    <w:bottom w:val="single" w:sz="6" w:space="0" w:color="000000"/>
                    <w:right w:val="single" w:sz="6" w:space="0" w:color="000000"/>
                  </w:divBdr>
                </w:div>
                <w:div w:id="1592734239">
                  <w:marLeft w:val="75"/>
                  <w:marRight w:val="75"/>
                  <w:marTop w:val="75"/>
                  <w:marBottom w:val="75"/>
                  <w:divBdr>
                    <w:top w:val="single" w:sz="6" w:space="0" w:color="000000"/>
                    <w:left w:val="single" w:sz="6" w:space="0" w:color="000000"/>
                    <w:bottom w:val="single" w:sz="6" w:space="0" w:color="000000"/>
                    <w:right w:val="single" w:sz="6" w:space="0" w:color="000000"/>
                  </w:divBdr>
                </w:div>
                <w:div w:id="1573851862">
                  <w:marLeft w:val="75"/>
                  <w:marRight w:val="75"/>
                  <w:marTop w:val="75"/>
                  <w:marBottom w:val="75"/>
                  <w:divBdr>
                    <w:top w:val="single" w:sz="6" w:space="0" w:color="000000"/>
                    <w:left w:val="single" w:sz="6" w:space="0" w:color="000000"/>
                    <w:bottom w:val="single" w:sz="6" w:space="0" w:color="000000"/>
                    <w:right w:val="single" w:sz="6" w:space="0" w:color="000000"/>
                  </w:divBdr>
                </w:div>
                <w:div w:id="454564915">
                  <w:marLeft w:val="75"/>
                  <w:marRight w:val="75"/>
                  <w:marTop w:val="75"/>
                  <w:marBottom w:val="75"/>
                  <w:divBdr>
                    <w:top w:val="single" w:sz="6" w:space="0" w:color="000000"/>
                    <w:left w:val="single" w:sz="6" w:space="0" w:color="000000"/>
                    <w:bottom w:val="single" w:sz="6" w:space="0" w:color="000000"/>
                    <w:right w:val="single" w:sz="6" w:space="0" w:color="000000"/>
                  </w:divBdr>
                </w:div>
                <w:div w:id="1725369144">
                  <w:marLeft w:val="75"/>
                  <w:marRight w:val="75"/>
                  <w:marTop w:val="75"/>
                  <w:marBottom w:val="75"/>
                  <w:divBdr>
                    <w:top w:val="single" w:sz="6" w:space="0" w:color="000000"/>
                    <w:left w:val="single" w:sz="6" w:space="0" w:color="000000"/>
                    <w:bottom w:val="single" w:sz="6" w:space="0" w:color="000000"/>
                    <w:right w:val="single" w:sz="6" w:space="0" w:color="000000"/>
                  </w:divBdr>
                </w:div>
                <w:div w:id="1784419915">
                  <w:marLeft w:val="75"/>
                  <w:marRight w:val="75"/>
                  <w:marTop w:val="75"/>
                  <w:marBottom w:val="75"/>
                  <w:divBdr>
                    <w:top w:val="single" w:sz="6" w:space="0" w:color="000000"/>
                    <w:left w:val="single" w:sz="6" w:space="0" w:color="000000"/>
                    <w:bottom w:val="single" w:sz="6" w:space="0" w:color="000000"/>
                    <w:right w:val="single" w:sz="6" w:space="0" w:color="0000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00jgNsBgixh9Vw73f1Yr2zX2jOrZzsUjWbyIp1bLtXg/mobilebasic" TargetMode="External"/><Relationship Id="rId13" Type="http://schemas.openxmlformats.org/officeDocument/2006/relationships/hyperlink" Target="https://docs.google.com/document/d/100jgNsBgixh9Vw73f1Yr2zX2jOrZzsUjWbyIp1bLtXg/mobilebasic" TargetMode="External"/><Relationship Id="rId18" Type="http://schemas.openxmlformats.org/officeDocument/2006/relationships/hyperlink" Target="https://docs.google.com/document/d/100jgNsBgixh9Vw73f1Yr2zX2jOrZzsUjWbyIp1bLtXg/mobilebasi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document/d/100jgNsBgixh9Vw73f1Yr2zX2jOrZzsUjWbyIp1bLtXg/mobilebasic" TargetMode="External"/><Relationship Id="rId7" Type="http://schemas.microsoft.com/office/2011/relationships/commentsExtended" Target="commentsExtended.xml"/><Relationship Id="rId12" Type="http://schemas.openxmlformats.org/officeDocument/2006/relationships/hyperlink" Target="https://docs.google.com/document/d/100jgNsBgixh9Vw73f1Yr2zX2jOrZzsUjWbyIp1bLtXg/mobilebasic" TargetMode="External"/><Relationship Id="rId17" Type="http://schemas.openxmlformats.org/officeDocument/2006/relationships/hyperlink" Target="https://docs.google.com/document/d/100jgNsBgixh9Vw73f1Yr2zX2jOrZzsUjWbyIp1bLtXg/mobilebasic"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mailto:contacto@aguayo.co" TargetMode="External"/><Relationship Id="rId20" Type="http://schemas.openxmlformats.org/officeDocument/2006/relationships/hyperlink" Target="https://docs.google.com/document/d/100jgNsBgixh9Vw73f1Yr2zX2jOrZzsUjWbyIp1bLtXg/mobilebasic"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cs.google.com/document/d/100jgNsBgixh9Vw73f1Yr2zX2jOrZzsUjWbyIp1bLtXg/mobilebasic"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oogle.com/url?q=https://www.google.com/url?q%3Dhttps://www.escuelaing.edu.co/es/programas/pregrado/Ingenier%2525C3%2525ADa%252BElectr%2525C3%2525B3nica%252B%26amp;sa%3DD%26amp;ust%3D1583944406762000&amp;sa=D&amp;ust=1583944406879000&amp;usg=AFQjCNEXjxl0rA8AwxRVwCK4JYqU-Xkqtg" TargetMode="External"/><Relationship Id="rId23" Type="http://schemas.openxmlformats.org/officeDocument/2006/relationships/hyperlink" Target="https://docs.google.com/document/d/100jgNsBgixh9Vw73f1Yr2zX2jOrZzsUjWbyIp1bLtXg/mobilebasic" TargetMode="External"/><Relationship Id="rId10" Type="http://schemas.openxmlformats.org/officeDocument/2006/relationships/hyperlink" Target="https://docs.google.com/document/d/100jgNsBgixh9Vw73f1Yr2zX2jOrZzsUjWbyIp1bLtXg/mobilebasic" TargetMode="External"/><Relationship Id="rId19" Type="http://schemas.openxmlformats.org/officeDocument/2006/relationships/hyperlink" Target="https://docs.google.com/document/d/100jgNsBgixh9Vw73f1Yr2zX2jOrZzsUjWbyIp1bLtXg/mobilebasic" TargetMode="External"/><Relationship Id="rId4" Type="http://schemas.openxmlformats.org/officeDocument/2006/relationships/webSettings" Target="webSettings.xml"/><Relationship Id="rId9" Type="http://schemas.openxmlformats.org/officeDocument/2006/relationships/hyperlink" Target="https://docs.google.com/document/d/100jgNsBgixh9Vw73f1Yr2zX2jOrZzsUjWbyIp1bLtXg/mobilebasic" TargetMode="External"/><Relationship Id="rId14" Type="http://schemas.openxmlformats.org/officeDocument/2006/relationships/hyperlink" Target="https://docs.google.com/document/d/100jgNsBgixh9Vw73f1Yr2zX2jOrZzsUjWbyIp1bLtXg/mobilebasic" TargetMode="External"/><Relationship Id="rId22" Type="http://schemas.openxmlformats.org/officeDocument/2006/relationships/hyperlink" Target="https://docs.google.com/document/d/100jgNsBgixh9Vw73f1Yr2zX2jOrZzsUjWbyIp1bLtXg/mobilebasi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ALBERTO CHAPARRO PRECIADO</dc:creator>
  <cp:keywords/>
  <dc:description/>
  <cp:lastModifiedBy>JAVIER ALBERTO CHAPARRO PRECIADO</cp:lastModifiedBy>
  <cp:revision>2</cp:revision>
  <dcterms:created xsi:type="dcterms:W3CDTF">2020-03-11T15:34:00Z</dcterms:created>
  <dcterms:modified xsi:type="dcterms:W3CDTF">2020-03-11T15:55:00Z</dcterms:modified>
</cp:coreProperties>
</file>